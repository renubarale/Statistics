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29C8" w14:textId="7DA5BCB8" w:rsidR="00823CF9" w:rsidRDefault="00823CF9" w:rsidP="00FD1ADC">
      <w:pPr>
        <w:spacing w:line="168" w:lineRule="auto"/>
        <w:rPr>
          <w:ins w:id="0" w:author="Rohit Mendhekar" w:date="2022-08-15T16:37:00Z"/>
          <w:b/>
          <w:bCs/>
          <w:sz w:val="36"/>
          <w:szCs w:val="36"/>
          <w:u w:val="single"/>
        </w:rPr>
      </w:pPr>
      <w:bookmarkStart w:id="1" w:name="_Hlk111475909"/>
      <w:bookmarkEnd w:id="1"/>
      <w:ins w:id="2" w:author="Rohit Mendhekar" w:date="2022-08-15T16:36:00Z">
        <w:r>
          <w:rPr>
            <w:sz w:val="30"/>
            <w:szCs w:val="30"/>
          </w:rPr>
          <w:tab/>
        </w:r>
        <w:r>
          <w:rPr>
            <w:sz w:val="30"/>
            <w:szCs w:val="30"/>
          </w:rPr>
          <w:tab/>
        </w:r>
        <w:r>
          <w:rPr>
            <w:sz w:val="30"/>
            <w:szCs w:val="30"/>
          </w:rPr>
          <w:tab/>
        </w:r>
        <w:r w:rsidRPr="00375E4A">
          <w:rPr>
            <w:b/>
            <w:bCs/>
            <w:sz w:val="36"/>
            <w:szCs w:val="36"/>
            <w:u w:val="single"/>
            <w:rPrChange w:id="3" w:author="Rohit Mendhekar" w:date="2022-08-15T16:37:00Z">
              <w:rPr>
                <w:sz w:val="30"/>
                <w:szCs w:val="30"/>
              </w:rPr>
            </w:rPrChange>
          </w:rPr>
          <w:t>Explora</w:t>
        </w:r>
        <w:r w:rsidR="00375E4A" w:rsidRPr="00375E4A">
          <w:rPr>
            <w:b/>
            <w:bCs/>
            <w:sz w:val="36"/>
            <w:szCs w:val="36"/>
            <w:u w:val="single"/>
            <w:rPrChange w:id="4" w:author="Rohit Mendhekar" w:date="2022-08-15T16:37:00Z">
              <w:rPr>
                <w:sz w:val="30"/>
                <w:szCs w:val="30"/>
              </w:rPr>
            </w:rPrChange>
          </w:rPr>
          <w:t>tory D</w:t>
        </w:r>
      </w:ins>
      <w:ins w:id="5" w:author="Rohit Mendhekar" w:date="2022-08-15T16:37:00Z">
        <w:r w:rsidR="00375E4A" w:rsidRPr="00375E4A">
          <w:rPr>
            <w:b/>
            <w:bCs/>
            <w:sz w:val="36"/>
            <w:szCs w:val="36"/>
            <w:u w:val="single"/>
            <w:rPrChange w:id="6" w:author="Rohit Mendhekar" w:date="2022-08-15T16:37:00Z">
              <w:rPr>
                <w:sz w:val="30"/>
                <w:szCs w:val="30"/>
              </w:rPr>
            </w:rPrChange>
          </w:rPr>
          <w:t>ata Analysis of Covid</w:t>
        </w:r>
      </w:ins>
    </w:p>
    <w:p w14:paraId="5A45CDF6" w14:textId="4D6F4BEA" w:rsidR="00375E4A" w:rsidRPr="00375E4A" w:rsidRDefault="00375E4A" w:rsidP="00FD1ADC">
      <w:pPr>
        <w:spacing w:line="168" w:lineRule="auto"/>
        <w:rPr>
          <w:ins w:id="7" w:author="Rohit Mendhekar" w:date="2022-08-15T16:36:00Z"/>
          <w:sz w:val="36"/>
          <w:szCs w:val="36"/>
          <w:rPrChange w:id="8" w:author="Rohit Mendhekar" w:date="2022-08-15T16:37:00Z">
            <w:rPr>
              <w:ins w:id="9" w:author="Rohit Mendhekar" w:date="2022-08-15T16:36:00Z"/>
              <w:sz w:val="30"/>
              <w:szCs w:val="30"/>
            </w:rPr>
          </w:rPrChange>
        </w:rPr>
      </w:pPr>
      <w:ins w:id="10" w:author="Rohit Mendhekar" w:date="2022-08-15T16:37:00Z">
        <w:r>
          <w:rPr>
            <w:sz w:val="36"/>
            <w:szCs w:val="36"/>
          </w:rPr>
          <w:tab/>
        </w:r>
        <w:r>
          <w:rPr>
            <w:sz w:val="36"/>
            <w:szCs w:val="36"/>
          </w:rPr>
          <w:tab/>
        </w:r>
        <w:r>
          <w:rPr>
            <w:sz w:val="36"/>
            <w:szCs w:val="36"/>
          </w:rPr>
          <w:tab/>
        </w:r>
        <w:r>
          <w:rPr>
            <w:sz w:val="36"/>
            <w:szCs w:val="36"/>
          </w:rPr>
          <w:tab/>
        </w:r>
      </w:ins>
    </w:p>
    <w:p w14:paraId="06F555A4" w14:textId="77777777" w:rsidR="00823CF9" w:rsidRDefault="00823CF9" w:rsidP="00FD1ADC">
      <w:pPr>
        <w:spacing w:line="168" w:lineRule="auto"/>
        <w:rPr>
          <w:ins w:id="11" w:author="Rohit Mendhekar" w:date="2022-08-15T16:36:00Z"/>
          <w:sz w:val="30"/>
          <w:szCs w:val="30"/>
        </w:rPr>
      </w:pPr>
    </w:p>
    <w:p w14:paraId="2B42E6B3" w14:textId="2B62C391" w:rsidR="00FD1ADC" w:rsidRPr="007425E2" w:rsidRDefault="00FD1ADC" w:rsidP="00FD1ADC">
      <w:pPr>
        <w:spacing w:line="168" w:lineRule="auto"/>
        <w:rPr>
          <w:b/>
          <w:bCs/>
          <w:sz w:val="30"/>
          <w:szCs w:val="30"/>
          <w:rPrChange w:id="12" w:author="Rohit Mendhekar" w:date="2022-08-15T17:00:00Z">
            <w:rPr>
              <w:sz w:val="30"/>
              <w:szCs w:val="30"/>
            </w:rPr>
          </w:rPrChange>
        </w:rPr>
      </w:pPr>
      <w:r w:rsidRPr="007425E2">
        <w:rPr>
          <w:b/>
          <w:bCs/>
          <w:sz w:val="30"/>
          <w:szCs w:val="30"/>
          <w:rPrChange w:id="13" w:author="Rohit Mendhekar" w:date="2022-08-15T17:00:00Z">
            <w:rPr>
              <w:sz w:val="30"/>
              <w:szCs w:val="30"/>
            </w:rPr>
          </w:rPrChange>
        </w:rPr>
        <w:t xml:space="preserve">Step_1 </w:t>
      </w:r>
      <w:r w:rsidRPr="007425E2">
        <w:rPr>
          <w:b/>
          <w:bCs/>
          <w:sz w:val="30"/>
          <w:szCs w:val="30"/>
          <w:rPrChange w:id="14" w:author="Rohit Mendhekar" w:date="2022-08-15T17:00:00Z">
            <w:rPr>
              <w:sz w:val="30"/>
              <w:szCs w:val="30"/>
            </w:rPr>
          </w:rPrChange>
        </w:rPr>
        <w:sym w:font="Wingdings" w:char="F0E0"/>
      </w:r>
      <w:r w:rsidRPr="007425E2">
        <w:rPr>
          <w:b/>
          <w:bCs/>
          <w:sz w:val="30"/>
          <w:szCs w:val="30"/>
          <w:rPrChange w:id="15" w:author="Rohit Mendhekar" w:date="2022-08-15T17:00:00Z">
            <w:rPr>
              <w:sz w:val="30"/>
              <w:szCs w:val="30"/>
            </w:rPr>
          </w:rPrChange>
        </w:rPr>
        <w:t xml:space="preserve"> I have imported all </w:t>
      </w:r>
      <w:del w:id="16" w:author="Rohit Mendhekar" w:date="2022-08-15T16:13:00Z">
        <w:r w:rsidRPr="007425E2" w:rsidDel="00313B96">
          <w:rPr>
            <w:b/>
            <w:bCs/>
            <w:sz w:val="30"/>
            <w:szCs w:val="30"/>
            <w:rPrChange w:id="17" w:author="Rohit Mendhekar" w:date="2022-08-15T17:00:00Z">
              <w:rPr>
                <w:sz w:val="30"/>
                <w:szCs w:val="30"/>
              </w:rPr>
            </w:rPrChange>
          </w:rPr>
          <w:delText>these library</w:delText>
        </w:r>
      </w:del>
      <w:ins w:id="18" w:author="Rohit Mendhekar" w:date="2022-08-15T16:13:00Z">
        <w:r w:rsidR="00313B96" w:rsidRPr="007425E2">
          <w:rPr>
            <w:b/>
            <w:bCs/>
            <w:sz w:val="30"/>
            <w:szCs w:val="30"/>
            <w:rPrChange w:id="19" w:author="Rohit Mendhekar" w:date="2022-08-15T17:00:00Z">
              <w:rPr>
                <w:sz w:val="30"/>
                <w:szCs w:val="30"/>
              </w:rPr>
            </w:rPrChange>
          </w:rPr>
          <w:t>these libraries</w:t>
        </w:r>
      </w:ins>
      <w:r w:rsidRPr="007425E2">
        <w:rPr>
          <w:b/>
          <w:bCs/>
          <w:sz w:val="30"/>
          <w:szCs w:val="30"/>
          <w:rPrChange w:id="20" w:author="Rohit Mendhekar" w:date="2022-08-15T17:00:00Z">
            <w:rPr>
              <w:sz w:val="30"/>
              <w:szCs w:val="30"/>
            </w:rPr>
          </w:rPrChange>
        </w:rPr>
        <w:t xml:space="preserve"> for data handling </w:t>
      </w:r>
    </w:p>
    <w:p w14:paraId="4F3B01ED" w14:textId="77777777" w:rsidR="00FD1ADC" w:rsidRDefault="00FD1ADC" w:rsidP="00FD1ADC">
      <w:pPr>
        <w:spacing w:line="168" w:lineRule="auto"/>
      </w:pPr>
    </w:p>
    <w:p w14:paraId="7DFD3AAE" w14:textId="40992C08" w:rsidR="00FD1ADC" w:rsidRPr="00FD1ADC" w:rsidRDefault="00FD1ADC" w:rsidP="00FD1ADC">
      <w:pPr>
        <w:spacing w:line="168" w:lineRule="auto"/>
        <w:rPr>
          <w:sz w:val="28"/>
          <w:szCs w:val="28"/>
        </w:rPr>
      </w:pPr>
      <w:r w:rsidRPr="00FD1ADC">
        <w:rPr>
          <w:sz w:val="28"/>
          <w:szCs w:val="28"/>
        </w:rPr>
        <w:t>import pandas as pd</w:t>
      </w:r>
    </w:p>
    <w:p w14:paraId="76C118E6" w14:textId="77777777" w:rsidR="00FD1ADC" w:rsidRPr="00FD1ADC" w:rsidRDefault="00FD1ADC" w:rsidP="00FD1ADC">
      <w:pPr>
        <w:spacing w:line="168" w:lineRule="auto"/>
        <w:rPr>
          <w:sz w:val="28"/>
          <w:szCs w:val="28"/>
        </w:rPr>
      </w:pPr>
      <w:r w:rsidRPr="00FD1ADC">
        <w:rPr>
          <w:sz w:val="28"/>
          <w:szCs w:val="28"/>
        </w:rPr>
        <w:t xml:space="preserve">import </w:t>
      </w:r>
      <w:proofErr w:type="spellStart"/>
      <w:r w:rsidRPr="00FD1ADC">
        <w:rPr>
          <w:sz w:val="28"/>
          <w:szCs w:val="28"/>
        </w:rPr>
        <w:t>numpy</w:t>
      </w:r>
      <w:proofErr w:type="spellEnd"/>
      <w:r w:rsidRPr="00FD1ADC">
        <w:rPr>
          <w:sz w:val="28"/>
          <w:szCs w:val="28"/>
        </w:rPr>
        <w:t xml:space="preserve"> as np</w:t>
      </w:r>
    </w:p>
    <w:p w14:paraId="1F26309B" w14:textId="26A268EE" w:rsidR="006D6DE1" w:rsidRDefault="00FD1ADC" w:rsidP="00FD1ADC">
      <w:pPr>
        <w:spacing w:line="168" w:lineRule="auto"/>
        <w:rPr>
          <w:sz w:val="28"/>
          <w:szCs w:val="28"/>
        </w:rPr>
      </w:pPr>
      <w:r w:rsidRPr="00FD1ADC">
        <w:rPr>
          <w:sz w:val="28"/>
          <w:szCs w:val="28"/>
        </w:rPr>
        <w:t xml:space="preserve">import </w:t>
      </w:r>
      <w:proofErr w:type="spellStart"/>
      <w:r w:rsidRPr="00FD1ADC">
        <w:rPr>
          <w:sz w:val="28"/>
          <w:szCs w:val="28"/>
        </w:rPr>
        <w:t>matplotlib.pyplot</w:t>
      </w:r>
      <w:proofErr w:type="spellEnd"/>
      <w:r w:rsidRPr="00FD1ADC">
        <w:rPr>
          <w:sz w:val="28"/>
          <w:szCs w:val="28"/>
        </w:rPr>
        <w:t xml:space="preserve"> as </w:t>
      </w:r>
      <w:proofErr w:type="spellStart"/>
      <w:r w:rsidRPr="00FD1ADC">
        <w:rPr>
          <w:sz w:val="28"/>
          <w:szCs w:val="28"/>
        </w:rPr>
        <w:t>plt</w:t>
      </w:r>
      <w:proofErr w:type="spellEnd"/>
    </w:p>
    <w:p w14:paraId="3FA03932" w14:textId="00BEF8A0" w:rsidR="00FD1ADC" w:rsidRPr="00FD1ADC" w:rsidRDefault="00FD1ADC" w:rsidP="00FD1ADC">
      <w:pPr>
        <w:spacing w:line="168" w:lineRule="auto"/>
        <w:rPr>
          <w:sz w:val="30"/>
          <w:szCs w:val="30"/>
        </w:rPr>
      </w:pPr>
    </w:p>
    <w:p w14:paraId="3954D436" w14:textId="673C7018" w:rsidR="00FD1ADC" w:rsidRPr="007425E2" w:rsidRDefault="00FD1ADC" w:rsidP="00FD1ADC">
      <w:pPr>
        <w:spacing w:line="168" w:lineRule="auto"/>
        <w:rPr>
          <w:b/>
          <w:bCs/>
          <w:sz w:val="30"/>
          <w:szCs w:val="30"/>
          <w:rPrChange w:id="21" w:author="Rohit Mendhekar" w:date="2022-08-15T17:00:00Z">
            <w:rPr>
              <w:sz w:val="30"/>
              <w:szCs w:val="30"/>
            </w:rPr>
          </w:rPrChange>
        </w:rPr>
      </w:pPr>
      <w:r w:rsidRPr="007425E2">
        <w:rPr>
          <w:b/>
          <w:bCs/>
          <w:sz w:val="30"/>
          <w:szCs w:val="30"/>
          <w:rPrChange w:id="22" w:author="Rohit Mendhekar" w:date="2022-08-15T17:00:00Z">
            <w:rPr>
              <w:sz w:val="30"/>
              <w:szCs w:val="30"/>
            </w:rPr>
          </w:rPrChange>
        </w:rPr>
        <w:t>Step_2</w:t>
      </w:r>
      <w:r w:rsidRPr="007425E2">
        <w:rPr>
          <w:b/>
          <w:bCs/>
          <w:sz w:val="30"/>
          <w:szCs w:val="30"/>
          <w:rPrChange w:id="23" w:author="Rohit Mendhekar" w:date="2022-08-15T17:00:00Z">
            <w:rPr>
              <w:sz w:val="30"/>
              <w:szCs w:val="30"/>
            </w:rPr>
          </w:rPrChange>
        </w:rPr>
        <w:sym w:font="Wingdings" w:char="F0E0"/>
      </w:r>
      <w:r w:rsidRPr="007425E2">
        <w:rPr>
          <w:b/>
          <w:bCs/>
          <w:sz w:val="30"/>
          <w:szCs w:val="30"/>
          <w:rPrChange w:id="24" w:author="Rohit Mendhekar" w:date="2022-08-15T17:00:00Z">
            <w:rPr>
              <w:sz w:val="30"/>
              <w:szCs w:val="30"/>
            </w:rPr>
          </w:rPrChange>
        </w:rPr>
        <w:t xml:space="preserve"> Following command use for data read</w:t>
      </w:r>
    </w:p>
    <w:p w14:paraId="14A535BE" w14:textId="210B7884" w:rsidR="00FD1ADC" w:rsidRDefault="00FD1ADC" w:rsidP="00FD1ADC">
      <w:pPr>
        <w:spacing w:line="168" w:lineRule="auto"/>
        <w:rPr>
          <w:sz w:val="30"/>
          <w:szCs w:val="30"/>
        </w:rPr>
      </w:pPr>
    </w:p>
    <w:p w14:paraId="501B2629" w14:textId="08B98658" w:rsidR="00FD1ADC" w:rsidRDefault="00FD1ADC" w:rsidP="00FD1ADC">
      <w:pPr>
        <w:spacing w:line="168" w:lineRule="auto"/>
        <w:rPr>
          <w:sz w:val="28"/>
          <w:szCs w:val="28"/>
        </w:rPr>
      </w:pPr>
      <w:proofErr w:type="spellStart"/>
      <w:r w:rsidRPr="00FD1ADC">
        <w:rPr>
          <w:sz w:val="28"/>
          <w:szCs w:val="28"/>
        </w:rPr>
        <w:t>df</w:t>
      </w:r>
      <w:proofErr w:type="spellEnd"/>
      <w:r w:rsidRPr="00FD1ADC">
        <w:rPr>
          <w:sz w:val="28"/>
          <w:szCs w:val="28"/>
        </w:rPr>
        <w:t xml:space="preserve">= </w:t>
      </w:r>
      <w:proofErr w:type="spellStart"/>
      <w:r w:rsidRPr="00FD1ADC">
        <w:rPr>
          <w:sz w:val="28"/>
          <w:szCs w:val="28"/>
        </w:rPr>
        <w:t>pd.read_csv</w:t>
      </w:r>
      <w:proofErr w:type="spellEnd"/>
      <w:r w:rsidRPr="00FD1ADC">
        <w:rPr>
          <w:sz w:val="28"/>
          <w:szCs w:val="28"/>
        </w:rPr>
        <w:t>("forecasts_custom_prophet1.csv")</w:t>
      </w:r>
    </w:p>
    <w:p w14:paraId="5063877A" w14:textId="1551454A" w:rsidR="00FD1ADC" w:rsidRDefault="00FD1ADC" w:rsidP="001B6762">
      <w:pPr>
        <w:spacing w:line="240" w:lineRule="auto"/>
        <w:rPr>
          <w:sz w:val="28"/>
          <w:szCs w:val="28"/>
        </w:rPr>
      </w:pPr>
    </w:p>
    <w:p w14:paraId="69DBE5EC" w14:textId="6E37F0B1" w:rsidR="00FD1ADC" w:rsidRPr="007425E2" w:rsidRDefault="00FD1ADC" w:rsidP="001B6762">
      <w:pPr>
        <w:spacing w:line="240" w:lineRule="auto"/>
        <w:rPr>
          <w:b/>
          <w:bCs/>
          <w:sz w:val="30"/>
          <w:szCs w:val="30"/>
          <w:rPrChange w:id="25" w:author="Rohit Mendhekar" w:date="2022-08-15T17:00:00Z">
            <w:rPr>
              <w:sz w:val="30"/>
              <w:szCs w:val="30"/>
            </w:rPr>
          </w:rPrChange>
        </w:rPr>
      </w:pPr>
      <w:r w:rsidRPr="007425E2">
        <w:rPr>
          <w:b/>
          <w:bCs/>
          <w:sz w:val="30"/>
          <w:szCs w:val="30"/>
          <w:rPrChange w:id="26" w:author="Rohit Mendhekar" w:date="2022-08-15T17:00:00Z">
            <w:rPr>
              <w:sz w:val="30"/>
              <w:szCs w:val="30"/>
            </w:rPr>
          </w:rPrChange>
        </w:rPr>
        <w:t xml:space="preserve">Step_3 </w:t>
      </w:r>
      <w:r w:rsidRPr="007425E2">
        <w:rPr>
          <w:b/>
          <w:bCs/>
          <w:sz w:val="30"/>
          <w:szCs w:val="30"/>
          <w:rPrChange w:id="27" w:author="Rohit Mendhekar" w:date="2022-08-15T17:00:00Z">
            <w:rPr>
              <w:sz w:val="30"/>
              <w:szCs w:val="30"/>
            </w:rPr>
          </w:rPrChange>
        </w:rPr>
        <w:sym w:font="Wingdings" w:char="F0E0"/>
      </w:r>
      <w:r w:rsidR="001B6762" w:rsidRPr="007425E2">
        <w:rPr>
          <w:b/>
          <w:bCs/>
          <w:sz w:val="30"/>
          <w:szCs w:val="30"/>
          <w:rPrChange w:id="28" w:author="Rohit Mendhekar" w:date="2022-08-15T17:00:00Z">
            <w:rPr>
              <w:sz w:val="30"/>
              <w:szCs w:val="30"/>
            </w:rPr>
          </w:rPrChange>
        </w:rPr>
        <w:t xml:space="preserve"> I used this following command for checking the dimension of data, data types, no. of columns and no of rows in dataset.</w:t>
      </w:r>
    </w:p>
    <w:p w14:paraId="0F19DD6D" w14:textId="6E5056CB" w:rsidR="00FD1ADC" w:rsidRDefault="00FD1ADC" w:rsidP="00FD1ADC">
      <w:pPr>
        <w:spacing w:line="168" w:lineRule="auto"/>
        <w:rPr>
          <w:sz w:val="30"/>
          <w:szCs w:val="30"/>
        </w:rPr>
      </w:pPr>
    </w:p>
    <w:p w14:paraId="1B1E8C6E" w14:textId="1761B0A8" w:rsidR="00FD1ADC" w:rsidRDefault="00FD1ADC" w:rsidP="00FD1ADC">
      <w:pPr>
        <w:spacing w:line="168" w:lineRule="auto"/>
        <w:rPr>
          <w:sz w:val="28"/>
          <w:szCs w:val="28"/>
        </w:rPr>
      </w:pPr>
      <w:proofErr w:type="spellStart"/>
      <w:r w:rsidRPr="00FD1ADC">
        <w:rPr>
          <w:sz w:val="28"/>
          <w:szCs w:val="28"/>
        </w:rPr>
        <w:t>df.head</w:t>
      </w:r>
      <w:proofErr w:type="spellEnd"/>
      <w:r w:rsidRPr="00FD1ADC">
        <w:rPr>
          <w:sz w:val="28"/>
          <w:szCs w:val="28"/>
        </w:rPr>
        <w:t>(10)</w:t>
      </w:r>
    </w:p>
    <w:p w14:paraId="19C2EB98" w14:textId="731F5889" w:rsidR="00FD1ADC" w:rsidRDefault="00FD1ADC" w:rsidP="00FD1ADC">
      <w:pPr>
        <w:spacing w:line="168" w:lineRule="auto"/>
        <w:rPr>
          <w:sz w:val="28"/>
          <w:szCs w:val="28"/>
        </w:rPr>
      </w:pPr>
      <w:proofErr w:type="spellStart"/>
      <w:r w:rsidRPr="00FD1ADC">
        <w:rPr>
          <w:sz w:val="28"/>
          <w:szCs w:val="28"/>
        </w:rPr>
        <w:t>df.shape</w:t>
      </w:r>
      <w:proofErr w:type="spellEnd"/>
    </w:p>
    <w:p w14:paraId="149474CF" w14:textId="2BA93E69" w:rsidR="00FD1ADC" w:rsidRDefault="00FD1ADC" w:rsidP="00FD1ADC">
      <w:pPr>
        <w:spacing w:line="168" w:lineRule="auto"/>
        <w:rPr>
          <w:sz w:val="28"/>
          <w:szCs w:val="28"/>
        </w:rPr>
      </w:pPr>
      <w:proofErr w:type="spellStart"/>
      <w:r w:rsidRPr="00FD1ADC">
        <w:rPr>
          <w:sz w:val="28"/>
          <w:szCs w:val="28"/>
        </w:rPr>
        <w:t>df.columns</w:t>
      </w:r>
      <w:proofErr w:type="spellEnd"/>
    </w:p>
    <w:p w14:paraId="16CC0835" w14:textId="5CA93D20" w:rsidR="00FD1ADC" w:rsidRDefault="00FD1ADC" w:rsidP="00FD1ADC">
      <w:pPr>
        <w:spacing w:line="16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df.describe</w:t>
      </w:r>
      <w:proofErr w:type="spellEnd"/>
      <w:r>
        <w:rPr>
          <w:sz w:val="28"/>
          <w:szCs w:val="28"/>
        </w:rPr>
        <w:t>()</w:t>
      </w:r>
    </w:p>
    <w:p w14:paraId="639AD9DA" w14:textId="1FC05B19" w:rsidR="00FD1ADC" w:rsidRDefault="00FD1ADC" w:rsidP="00FD1ADC">
      <w:pPr>
        <w:spacing w:line="16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df.dtypes</w:t>
      </w:r>
      <w:proofErr w:type="spellEnd"/>
    </w:p>
    <w:p w14:paraId="317381B5" w14:textId="77777777" w:rsidR="00FD1ADC" w:rsidRPr="00FD1ADC" w:rsidRDefault="00FD1ADC" w:rsidP="00FD1ADC">
      <w:pPr>
        <w:spacing w:line="168" w:lineRule="auto"/>
        <w:rPr>
          <w:sz w:val="28"/>
          <w:szCs w:val="28"/>
        </w:rPr>
      </w:pPr>
    </w:p>
    <w:p w14:paraId="3F531087" w14:textId="5B83A7D2" w:rsidR="00FD1ADC" w:rsidRPr="007425E2" w:rsidRDefault="001B6762" w:rsidP="00FD1ADC">
      <w:pPr>
        <w:spacing w:line="168" w:lineRule="auto"/>
        <w:rPr>
          <w:b/>
          <w:bCs/>
          <w:sz w:val="30"/>
          <w:szCs w:val="30"/>
          <w:rPrChange w:id="29" w:author="Rohit Mendhekar" w:date="2022-08-15T17:00:00Z">
            <w:rPr>
              <w:sz w:val="30"/>
              <w:szCs w:val="30"/>
            </w:rPr>
          </w:rPrChange>
        </w:rPr>
      </w:pPr>
      <w:r w:rsidRPr="007425E2">
        <w:rPr>
          <w:b/>
          <w:bCs/>
          <w:sz w:val="30"/>
          <w:szCs w:val="30"/>
          <w:rPrChange w:id="30" w:author="Rohit Mendhekar" w:date="2022-08-15T17:00:00Z">
            <w:rPr>
              <w:sz w:val="30"/>
              <w:szCs w:val="30"/>
            </w:rPr>
          </w:rPrChange>
        </w:rPr>
        <w:t xml:space="preserve">Step_4 </w:t>
      </w:r>
      <w:r w:rsidRPr="007425E2">
        <w:rPr>
          <w:b/>
          <w:bCs/>
          <w:sz w:val="30"/>
          <w:szCs w:val="30"/>
          <w:rPrChange w:id="31" w:author="Rohit Mendhekar" w:date="2022-08-15T17:00:00Z">
            <w:rPr>
              <w:sz w:val="30"/>
              <w:szCs w:val="30"/>
            </w:rPr>
          </w:rPrChange>
        </w:rPr>
        <w:sym w:font="Wingdings" w:char="F0E0"/>
      </w:r>
      <w:r w:rsidRPr="007425E2">
        <w:rPr>
          <w:b/>
          <w:bCs/>
          <w:sz w:val="30"/>
          <w:szCs w:val="30"/>
          <w:rPrChange w:id="32" w:author="Rohit Mendhekar" w:date="2022-08-15T17:00:00Z">
            <w:rPr>
              <w:sz w:val="30"/>
              <w:szCs w:val="30"/>
            </w:rPr>
          </w:rPrChange>
        </w:rPr>
        <w:t xml:space="preserve"> after used “ </w:t>
      </w:r>
      <w:proofErr w:type="spellStart"/>
      <w:r w:rsidRPr="007425E2">
        <w:rPr>
          <w:b/>
          <w:bCs/>
          <w:sz w:val="30"/>
          <w:szCs w:val="30"/>
          <w:rPrChange w:id="33" w:author="Rohit Mendhekar" w:date="2022-08-15T17:00:00Z">
            <w:rPr>
              <w:sz w:val="30"/>
              <w:szCs w:val="30"/>
            </w:rPr>
          </w:rPrChange>
        </w:rPr>
        <w:t>df.isnull</w:t>
      </w:r>
      <w:proofErr w:type="spellEnd"/>
      <w:r w:rsidRPr="007425E2">
        <w:rPr>
          <w:b/>
          <w:bCs/>
          <w:sz w:val="30"/>
          <w:szCs w:val="30"/>
          <w:rPrChange w:id="34" w:author="Rohit Mendhekar" w:date="2022-08-15T17:00:00Z">
            <w:rPr>
              <w:sz w:val="30"/>
              <w:szCs w:val="30"/>
            </w:rPr>
          </w:rPrChange>
        </w:rPr>
        <w:t>().sum()” by this code I described all null values but in our data the</w:t>
      </w:r>
      <w:r w:rsidR="00254E7B" w:rsidRPr="007425E2">
        <w:rPr>
          <w:b/>
          <w:bCs/>
          <w:sz w:val="30"/>
          <w:szCs w:val="30"/>
          <w:rPrChange w:id="35" w:author="Rohit Mendhekar" w:date="2022-08-15T17:00:00Z">
            <w:rPr>
              <w:sz w:val="30"/>
              <w:szCs w:val="30"/>
            </w:rPr>
          </w:rPrChange>
        </w:rPr>
        <w:t xml:space="preserve">re is no null values. But in our dataset there are multiple zero values so by following code I have printed all the 0 values </w:t>
      </w:r>
      <w:ins w:id="36" w:author="Rohit Mendhekar" w:date="2022-08-15T17:01:00Z">
        <w:r w:rsidR="007425E2">
          <w:rPr>
            <w:b/>
            <w:bCs/>
            <w:sz w:val="30"/>
            <w:szCs w:val="30"/>
          </w:rPr>
          <w:t>for every column.</w:t>
        </w:r>
      </w:ins>
      <w:del w:id="37" w:author="Rohit Mendhekar" w:date="2022-08-15T17:01:00Z">
        <w:r w:rsidR="00254E7B" w:rsidRPr="007425E2" w:rsidDel="007425E2">
          <w:rPr>
            <w:b/>
            <w:bCs/>
            <w:sz w:val="30"/>
            <w:szCs w:val="30"/>
            <w:rPrChange w:id="38" w:author="Rohit Mendhekar" w:date="2022-08-15T17:00:00Z">
              <w:rPr>
                <w:sz w:val="30"/>
                <w:szCs w:val="30"/>
              </w:rPr>
            </w:rPrChange>
          </w:rPr>
          <w:delText>by columns</w:delText>
        </w:r>
        <w:r w:rsidRPr="007425E2" w:rsidDel="007425E2">
          <w:rPr>
            <w:b/>
            <w:bCs/>
            <w:sz w:val="30"/>
            <w:szCs w:val="30"/>
            <w:rPrChange w:id="39" w:author="Rohit Mendhekar" w:date="2022-08-15T17:00:00Z">
              <w:rPr>
                <w:sz w:val="30"/>
                <w:szCs w:val="30"/>
              </w:rPr>
            </w:rPrChange>
          </w:rPr>
          <w:delText xml:space="preserve"> </w:delText>
        </w:r>
      </w:del>
    </w:p>
    <w:p w14:paraId="4E486809" w14:textId="4ACC0DFD" w:rsidR="001B6762" w:rsidRDefault="001B6762" w:rsidP="00FD1ADC">
      <w:pPr>
        <w:spacing w:line="168" w:lineRule="auto"/>
        <w:rPr>
          <w:sz w:val="30"/>
          <w:szCs w:val="30"/>
        </w:rPr>
      </w:pPr>
    </w:p>
    <w:p w14:paraId="11419242" w14:textId="5AB8958B" w:rsidR="001B6762" w:rsidRDefault="001B6762" w:rsidP="00FD1ADC">
      <w:pPr>
        <w:spacing w:line="168" w:lineRule="auto"/>
        <w:rPr>
          <w:sz w:val="28"/>
          <w:szCs w:val="28"/>
        </w:rPr>
      </w:pPr>
      <w:r w:rsidRPr="001B6762">
        <w:rPr>
          <w:sz w:val="28"/>
          <w:szCs w:val="28"/>
        </w:rPr>
        <w:t>list1 = ['ObservationDate','Province/State','Country/Region','Confirmed','Deaths','Recovered']</w:t>
      </w:r>
    </w:p>
    <w:p w14:paraId="764DDA59" w14:textId="23BE74E8" w:rsidR="001B6762" w:rsidRDefault="001B6762" w:rsidP="00FD1ADC">
      <w:pPr>
        <w:spacing w:line="168" w:lineRule="auto"/>
        <w:rPr>
          <w:sz w:val="28"/>
          <w:szCs w:val="28"/>
        </w:rPr>
      </w:pPr>
    </w:p>
    <w:p w14:paraId="733D6DF1" w14:textId="77777777" w:rsidR="001B6762" w:rsidRPr="001B6762" w:rsidRDefault="001B6762" w:rsidP="001B6762">
      <w:pPr>
        <w:spacing w:line="168" w:lineRule="auto"/>
        <w:rPr>
          <w:sz w:val="28"/>
          <w:szCs w:val="28"/>
        </w:rPr>
      </w:pPr>
      <w:r w:rsidRPr="001B6762">
        <w:rPr>
          <w:sz w:val="28"/>
          <w:szCs w:val="28"/>
        </w:rPr>
        <w:t xml:space="preserve">for </w:t>
      </w:r>
      <w:proofErr w:type="spellStart"/>
      <w:r w:rsidRPr="001B6762">
        <w:rPr>
          <w:sz w:val="28"/>
          <w:szCs w:val="28"/>
        </w:rPr>
        <w:t>i</w:t>
      </w:r>
      <w:proofErr w:type="spellEnd"/>
      <w:r w:rsidRPr="001B6762">
        <w:rPr>
          <w:sz w:val="28"/>
          <w:szCs w:val="28"/>
        </w:rPr>
        <w:t xml:space="preserve"> in list1:</w:t>
      </w:r>
    </w:p>
    <w:p w14:paraId="16AFB87B" w14:textId="77777777" w:rsidR="001B6762" w:rsidRPr="001B6762" w:rsidRDefault="001B6762" w:rsidP="001B6762">
      <w:pPr>
        <w:spacing w:line="168" w:lineRule="auto"/>
        <w:rPr>
          <w:sz w:val="28"/>
          <w:szCs w:val="28"/>
        </w:rPr>
      </w:pPr>
      <w:r w:rsidRPr="001B6762">
        <w:rPr>
          <w:sz w:val="28"/>
          <w:szCs w:val="28"/>
        </w:rPr>
        <w:t xml:space="preserve">    print("Column name :-",</w:t>
      </w:r>
      <w:proofErr w:type="spellStart"/>
      <w:r w:rsidRPr="001B6762">
        <w:rPr>
          <w:sz w:val="28"/>
          <w:szCs w:val="28"/>
        </w:rPr>
        <w:t>i</w:t>
      </w:r>
      <w:proofErr w:type="spellEnd"/>
      <w:r w:rsidRPr="001B6762">
        <w:rPr>
          <w:sz w:val="28"/>
          <w:szCs w:val="28"/>
        </w:rPr>
        <w:t>,"\n")</w:t>
      </w:r>
    </w:p>
    <w:p w14:paraId="6E44F8F5" w14:textId="77777777" w:rsidR="001B6762" w:rsidRPr="001B6762" w:rsidRDefault="001B6762" w:rsidP="001B6762">
      <w:pPr>
        <w:spacing w:line="168" w:lineRule="auto"/>
        <w:rPr>
          <w:sz w:val="28"/>
          <w:szCs w:val="28"/>
        </w:rPr>
      </w:pPr>
      <w:r w:rsidRPr="001B6762">
        <w:rPr>
          <w:sz w:val="28"/>
          <w:szCs w:val="28"/>
        </w:rPr>
        <w:t xml:space="preserve">    print(</w:t>
      </w:r>
      <w:proofErr w:type="spellStart"/>
      <w:r w:rsidRPr="001B6762">
        <w:rPr>
          <w:sz w:val="28"/>
          <w:szCs w:val="28"/>
        </w:rPr>
        <w:t>df</w:t>
      </w:r>
      <w:proofErr w:type="spellEnd"/>
      <w:r w:rsidRPr="001B6762">
        <w:rPr>
          <w:sz w:val="28"/>
          <w:szCs w:val="28"/>
        </w:rPr>
        <w:t>[</w:t>
      </w:r>
      <w:proofErr w:type="spellStart"/>
      <w:r w:rsidRPr="001B6762">
        <w:rPr>
          <w:sz w:val="28"/>
          <w:szCs w:val="28"/>
        </w:rPr>
        <w:t>i</w:t>
      </w:r>
      <w:proofErr w:type="spellEnd"/>
      <w:r w:rsidRPr="001B6762">
        <w:rPr>
          <w:sz w:val="28"/>
          <w:szCs w:val="28"/>
        </w:rPr>
        <w:t>].</w:t>
      </w:r>
      <w:proofErr w:type="spellStart"/>
      <w:r w:rsidRPr="001B6762">
        <w:rPr>
          <w:sz w:val="28"/>
          <w:szCs w:val="28"/>
        </w:rPr>
        <w:t>value_counts</w:t>
      </w:r>
      <w:proofErr w:type="spellEnd"/>
      <w:r w:rsidRPr="001B6762">
        <w:rPr>
          <w:sz w:val="28"/>
          <w:szCs w:val="28"/>
        </w:rPr>
        <w:t>().head(1)/</w:t>
      </w:r>
      <w:proofErr w:type="spellStart"/>
      <w:r w:rsidRPr="001B6762">
        <w:rPr>
          <w:sz w:val="28"/>
          <w:szCs w:val="28"/>
        </w:rPr>
        <w:t>df.shape</w:t>
      </w:r>
      <w:proofErr w:type="spellEnd"/>
      <w:r w:rsidRPr="001B6762">
        <w:rPr>
          <w:sz w:val="28"/>
          <w:szCs w:val="28"/>
        </w:rPr>
        <w:t>[0]*100)</w:t>
      </w:r>
    </w:p>
    <w:p w14:paraId="5C97A366" w14:textId="670FCAA2" w:rsidR="001B6762" w:rsidRPr="001B6762" w:rsidRDefault="001B6762" w:rsidP="001B6762">
      <w:pPr>
        <w:spacing w:line="168" w:lineRule="auto"/>
        <w:rPr>
          <w:sz w:val="28"/>
          <w:szCs w:val="28"/>
        </w:rPr>
      </w:pPr>
      <w:r w:rsidRPr="001B6762">
        <w:rPr>
          <w:sz w:val="28"/>
          <w:szCs w:val="28"/>
        </w:rPr>
        <w:t xml:space="preserve">    print("******************************************************")</w:t>
      </w:r>
    </w:p>
    <w:p w14:paraId="57BD0018" w14:textId="12DA842D" w:rsidR="00FD1ADC" w:rsidRDefault="00FD1ADC" w:rsidP="00FD1ADC">
      <w:pPr>
        <w:spacing w:line="168" w:lineRule="auto"/>
        <w:rPr>
          <w:sz w:val="30"/>
          <w:szCs w:val="30"/>
        </w:rPr>
      </w:pPr>
    </w:p>
    <w:p w14:paraId="7FBB4DB8" w14:textId="77777777" w:rsidR="00254E7B" w:rsidRPr="007425E2" w:rsidRDefault="00254E7B" w:rsidP="00254E7B">
      <w:pPr>
        <w:spacing w:line="168" w:lineRule="auto"/>
        <w:rPr>
          <w:b/>
          <w:bCs/>
          <w:sz w:val="28"/>
          <w:szCs w:val="28"/>
          <w:rPrChange w:id="40" w:author="Rohit Mendhekar" w:date="2022-08-15T17:01:00Z">
            <w:rPr>
              <w:sz w:val="28"/>
              <w:szCs w:val="28"/>
            </w:rPr>
          </w:rPrChange>
        </w:rPr>
      </w:pPr>
    </w:p>
    <w:p w14:paraId="640D76D5" w14:textId="6C758E98" w:rsidR="00254E7B" w:rsidRPr="007425E2" w:rsidRDefault="00254E7B" w:rsidP="00254E7B">
      <w:pPr>
        <w:spacing w:line="168" w:lineRule="auto"/>
        <w:rPr>
          <w:b/>
          <w:bCs/>
          <w:sz w:val="30"/>
          <w:szCs w:val="30"/>
          <w:rPrChange w:id="41" w:author="Rohit Mendhekar" w:date="2022-08-15T17:01:00Z">
            <w:rPr>
              <w:sz w:val="30"/>
              <w:szCs w:val="30"/>
            </w:rPr>
          </w:rPrChange>
        </w:rPr>
      </w:pPr>
      <w:r w:rsidRPr="007425E2">
        <w:rPr>
          <w:b/>
          <w:bCs/>
          <w:sz w:val="30"/>
          <w:szCs w:val="30"/>
          <w:rPrChange w:id="42" w:author="Rohit Mendhekar" w:date="2022-08-15T17:01:00Z">
            <w:rPr>
              <w:sz w:val="30"/>
              <w:szCs w:val="30"/>
            </w:rPr>
          </w:rPrChange>
        </w:rPr>
        <w:t>Step_</w:t>
      </w:r>
      <w:ins w:id="43" w:author="Rohit Mendhekar" w:date="2022-08-14T22:08:00Z">
        <w:r w:rsidR="00610189" w:rsidRPr="007425E2">
          <w:rPr>
            <w:b/>
            <w:bCs/>
            <w:sz w:val="30"/>
            <w:szCs w:val="30"/>
            <w:rPrChange w:id="44" w:author="Rohit Mendhekar" w:date="2022-08-15T17:01:00Z">
              <w:rPr>
                <w:sz w:val="30"/>
                <w:szCs w:val="30"/>
              </w:rPr>
            </w:rPrChange>
          </w:rPr>
          <w:t>5</w:t>
        </w:r>
      </w:ins>
      <w:del w:id="45" w:author="Rohit Mendhekar" w:date="2022-08-14T22:08:00Z">
        <w:r w:rsidRPr="007425E2" w:rsidDel="00610189">
          <w:rPr>
            <w:b/>
            <w:bCs/>
            <w:sz w:val="30"/>
            <w:szCs w:val="30"/>
            <w:rPrChange w:id="46" w:author="Rohit Mendhekar" w:date="2022-08-15T17:01:00Z">
              <w:rPr>
                <w:sz w:val="30"/>
                <w:szCs w:val="30"/>
              </w:rPr>
            </w:rPrChange>
          </w:rPr>
          <w:delText>4</w:delText>
        </w:r>
      </w:del>
      <w:r w:rsidRPr="007425E2">
        <w:rPr>
          <w:b/>
          <w:bCs/>
          <w:sz w:val="30"/>
          <w:szCs w:val="30"/>
          <w:rPrChange w:id="47" w:author="Rohit Mendhekar" w:date="2022-08-15T17:01:00Z">
            <w:rPr>
              <w:sz w:val="30"/>
              <w:szCs w:val="30"/>
            </w:rPr>
          </w:rPrChange>
        </w:rPr>
        <w:t xml:space="preserve"> </w:t>
      </w:r>
      <w:r w:rsidRPr="007425E2">
        <w:rPr>
          <w:b/>
          <w:bCs/>
          <w:sz w:val="30"/>
          <w:szCs w:val="30"/>
          <w:rPrChange w:id="48" w:author="Rohit Mendhekar" w:date="2022-08-15T17:01:00Z">
            <w:rPr>
              <w:sz w:val="30"/>
              <w:szCs w:val="30"/>
            </w:rPr>
          </w:rPrChange>
        </w:rPr>
        <w:sym w:font="Wingdings" w:char="F0E0"/>
      </w:r>
      <w:r w:rsidRPr="007425E2">
        <w:rPr>
          <w:b/>
          <w:bCs/>
          <w:sz w:val="30"/>
          <w:szCs w:val="30"/>
          <w:rPrChange w:id="49" w:author="Rohit Mendhekar" w:date="2022-08-15T17:01:00Z">
            <w:rPr>
              <w:sz w:val="30"/>
              <w:szCs w:val="30"/>
            </w:rPr>
          </w:rPrChange>
        </w:rPr>
        <w:t xml:space="preserve"> then I saw that first three columns out of six have 46% null values so as per the rule I drop all those rows by using following code.</w:t>
      </w:r>
    </w:p>
    <w:p w14:paraId="1767D3AE" w14:textId="77777777" w:rsidR="00254E7B" w:rsidRPr="00254E7B" w:rsidRDefault="00254E7B" w:rsidP="00254E7B">
      <w:pPr>
        <w:spacing w:line="168" w:lineRule="auto"/>
        <w:rPr>
          <w:sz w:val="30"/>
          <w:szCs w:val="30"/>
        </w:rPr>
      </w:pPr>
      <w:r w:rsidRPr="00254E7B">
        <w:rPr>
          <w:sz w:val="30"/>
          <w:szCs w:val="30"/>
        </w:rPr>
        <w:t xml:space="preserve">for </w:t>
      </w:r>
      <w:proofErr w:type="spellStart"/>
      <w:r w:rsidRPr="00254E7B">
        <w:rPr>
          <w:sz w:val="30"/>
          <w:szCs w:val="30"/>
        </w:rPr>
        <w:t>i</w:t>
      </w:r>
      <w:proofErr w:type="spellEnd"/>
      <w:r w:rsidRPr="00254E7B">
        <w:rPr>
          <w:sz w:val="30"/>
          <w:szCs w:val="30"/>
        </w:rPr>
        <w:t xml:space="preserve"> in list1:</w:t>
      </w:r>
    </w:p>
    <w:p w14:paraId="16AE5185" w14:textId="5DEB5732" w:rsidR="00254E7B" w:rsidRDefault="00254E7B" w:rsidP="00254E7B">
      <w:pPr>
        <w:spacing w:line="168" w:lineRule="auto"/>
        <w:rPr>
          <w:sz w:val="30"/>
          <w:szCs w:val="30"/>
        </w:rPr>
      </w:pPr>
      <w:r w:rsidRPr="00254E7B">
        <w:rPr>
          <w:sz w:val="30"/>
          <w:szCs w:val="30"/>
        </w:rPr>
        <w:t xml:space="preserve">    df1.drop(df1.index[df1[</w:t>
      </w:r>
      <w:proofErr w:type="spellStart"/>
      <w:r w:rsidRPr="00254E7B">
        <w:rPr>
          <w:sz w:val="30"/>
          <w:szCs w:val="30"/>
        </w:rPr>
        <w:t>i</w:t>
      </w:r>
      <w:proofErr w:type="spellEnd"/>
      <w:r w:rsidRPr="00254E7B">
        <w:rPr>
          <w:sz w:val="30"/>
          <w:szCs w:val="30"/>
        </w:rPr>
        <w:t xml:space="preserve">] == '0'], </w:t>
      </w:r>
      <w:proofErr w:type="spellStart"/>
      <w:r w:rsidRPr="00254E7B">
        <w:rPr>
          <w:sz w:val="30"/>
          <w:szCs w:val="30"/>
        </w:rPr>
        <w:t>inplace</w:t>
      </w:r>
      <w:proofErr w:type="spellEnd"/>
      <w:r w:rsidRPr="00254E7B">
        <w:rPr>
          <w:sz w:val="30"/>
          <w:szCs w:val="30"/>
        </w:rPr>
        <w:t>=True)</w:t>
      </w:r>
    </w:p>
    <w:p w14:paraId="287CFD32" w14:textId="5E0A2D72" w:rsidR="00254E7B" w:rsidRDefault="00254E7B" w:rsidP="00254E7B">
      <w:pPr>
        <w:spacing w:line="168" w:lineRule="auto"/>
        <w:rPr>
          <w:sz w:val="30"/>
          <w:szCs w:val="30"/>
        </w:rPr>
      </w:pPr>
    </w:p>
    <w:p w14:paraId="477E56CA" w14:textId="5552B276" w:rsidR="00254E7B" w:rsidRPr="007425E2" w:rsidRDefault="00254E7B" w:rsidP="00254E7B">
      <w:pPr>
        <w:spacing w:line="168" w:lineRule="auto"/>
        <w:rPr>
          <w:b/>
          <w:bCs/>
          <w:sz w:val="30"/>
          <w:szCs w:val="30"/>
          <w:rPrChange w:id="50" w:author="Rohit Mendhekar" w:date="2022-08-15T17:01:00Z">
            <w:rPr>
              <w:sz w:val="30"/>
              <w:szCs w:val="30"/>
            </w:rPr>
          </w:rPrChange>
        </w:rPr>
      </w:pPr>
      <w:r w:rsidRPr="007425E2">
        <w:rPr>
          <w:b/>
          <w:bCs/>
          <w:sz w:val="30"/>
          <w:szCs w:val="30"/>
          <w:rPrChange w:id="51" w:author="Rohit Mendhekar" w:date="2022-08-15T17:01:00Z">
            <w:rPr>
              <w:sz w:val="30"/>
              <w:szCs w:val="30"/>
            </w:rPr>
          </w:rPrChange>
        </w:rPr>
        <w:t>Step_</w:t>
      </w:r>
      <w:ins w:id="52" w:author="Rohit Mendhekar" w:date="2022-08-14T22:08:00Z">
        <w:r w:rsidR="00610189" w:rsidRPr="007425E2">
          <w:rPr>
            <w:b/>
            <w:bCs/>
            <w:sz w:val="30"/>
            <w:szCs w:val="30"/>
            <w:rPrChange w:id="53" w:author="Rohit Mendhekar" w:date="2022-08-15T17:01:00Z">
              <w:rPr>
                <w:sz w:val="30"/>
                <w:szCs w:val="30"/>
              </w:rPr>
            </w:rPrChange>
          </w:rPr>
          <w:t>6</w:t>
        </w:r>
      </w:ins>
      <w:del w:id="54" w:author="Rohit Mendhekar" w:date="2022-08-14T22:08:00Z">
        <w:r w:rsidRPr="007425E2" w:rsidDel="00610189">
          <w:rPr>
            <w:b/>
            <w:bCs/>
            <w:sz w:val="30"/>
            <w:szCs w:val="30"/>
            <w:rPrChange w:id="55" w:author="Rohit Mendhekar" w:date="2022-08-15T17:01:00Z">
              <w:rPr>
                <w:sz w:val="30"/>
                <w:szCs w:val="30"/>
              </w:rPr>
            </w:rPrChange>
          </w:rPr>
          <w:delText>5</w:delText>
        </w:r>
      </w:del>
      <w:r w:rsidRPr="007425E2">
        <w:rPr>
          <w:b/>
          <w:bCs/>
          <w:sz w:val="30"/>
          <w:szCs w:val="30"/>
          <w:rPrChange w:id="56" w:author="Rohit Mendhekar" w:date="2022-08-15T17:01:00Z">
            <w:rPr>
              <w:sz w:val="30"/>
              <w:szCs w:val="30"/>
            </w:rPr>
          </w:rPrChange>
        </w:rPr>
        <w:t xml:space="preserve"> </w:t>
      </w:r>
      <w:r w:rsidRPr="007425E2">
        <w:rPr>
          <w:b/>
          <w:bCs/>
          <w:sz w:val="30"/>
          <w:szCs w:val="30"/>
          <w:rPrChange w:id="57" w:author="Rohit Mendhekar" w:date="2022-08-15T17:01:00Z">
            <w:rPr>
              <w:sz w:val="30"/>
              <w:szCs w:val="30"/>
            </w:rPr>
          </w:rPrChange>
        </w:rPr>
        <w:sym w:font="Wingdings" w:char="F0E0"/>
      </w:r>
      <w:r w:rsidR="00D875F9" w:rsidRPr="007425E2">
        <w:rPr>
          <w:b/>
          <w:bCs/>
          <w:sz w:val="30"/>
          <w:szCs w:val="30"/>
          <w:rPrChange w:id="58" w:author="Rohit Mendhekar" w:date="2022-08-15T17:01:00Z">
            <w:rPr>
              <w:sz w:val="30"/>
              <w:szCs w:val="30"/>
            </w:rPr>
          </w:rPrChange>
        </w:rPr>
        <w:t xml:space="preserve"> then I check the shape of </w:t>
      </w:r>
      <w:proofErr w:type="spellStart"/>
      <w:r w:rsidR="00D875F9" w:rsidRPr="007425E2">
        <w:rPr>
          <w:b/>
          <w:bCs/>
          <w:sz w:val="30"/>
          <w:szCs w:val="30"/>
          <w:rPrChange w:id="59" w:author="Rohit Mendhekar" w:date="2022-08-15T17:01:00Z">
            <w:rPr>
              <w:sz w:val="30"/>
              <w:szCs w:val="30"/>
            </w:rPr>
          </w:rPrChange>
        </w:rPr>
        <w:t>dataframe</w:t>
      </w:r>
      <w:proofErr w:type="spellEnd"/>
      <w:r w:rsidR="00D875F9" w:rsidRPr="007425E2">
        <w:rPr>
          <w:b/>
          <w:bCs/>
          <w:sz w:val="30"/>
          <w:szCs w:val="30"/>
          <w:rPrChange w:id="60" w:author="Rohit Mendhekar" w:date="2022-08-15T17:01:00Z">
            <w:rPr>
              <w:sz w:val="30"/>
              <w:szCs w:val="30"/>
            </w:rPr>
          </w:rPrChange>
        </w:rPr>
        <w:t xml:space="preserve"> by using following code to check If all values are dropped or not</w:t>
      </w:r>
    </w:p>
    <w:p w14:paraId="28B3D518" w14:textId="0E17B313" w:rsidR="00D875F9" w:rsidRDefault="00D875F9" w:rsidP="00254E7B">
      <w:pPr>
        <w:spacing w:line="168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df.shape</w:t>
      </w:r>
      <w:proofErr w:type="spellEnd"/>
    </w:p>
    <w:p w14:paraId="7E60DA10" w14:textId="77777777" w:rsidR="00D875F9" w:rsidRDefault="00D875F9" w:rsidP="00D875F9">
      <w:pPr>
        <w:spacing w:line="168" w:lineRule="auto"/>
        <w:rPr>
          <w:sz w:val="30"/>
          <w:szCs w:val="30"/>
        </w:rPr>
      </w:pPr>
    </w:p>
    <w:p w14:paraId="05DAD2A8" w14:textId="52378D2A" w:rsidR="00D875F9" w:rsidRPr="00186E89" w:rsidRDefault="00D875F9" w:rsidP="00D875F9">
      <w:pPr>
        <w:spacing w:line="168" w:lineRule="auto"/>
        <w:rPr>
          <w:b/>
          <w:bCs/>
          <w:sz w:val="30"/>
          <w:szCs w:val="30"/>
          <w:rPrChange w:id="61" w:author="Rohit Mendhekar" w:date="2022-08-15T17:01:00Z">
            <w:rPr>
              <w:sz w:val="30"/>
              <w:szCs w:val="30"/>
            </w:rPr>
          </w:rPrChange>
        </w:rPr>
      </w:pPr>
      <w:r w:rsidRPr="00186E89">
        <w:rPr>
          <w:b/>
          <w:bCs/>
          <w:sz w:val="30"/>
          <w:szCs w:val="30"/>
          <w:rPrChange w:id="62" w:author="Rohit Mendhekar" w:date="2022-08-15T17:01:00Z">
            <w:rPr>
              <w:sz w:val="30"/>
              <w:szCs w:val="30"/>
            </w:rPr>
          </w:rPrChange>
        </w:rPr>
        <w:t>Step_</w:t>
      </w:r>
      <w:ins w:id="63" w:author="Rohit Mendhekar" w:date="2022-08-14T22:08:00Z">
        <w:r w:rsidR="00610189" w:rsidRPr="00186E89">
          <w:rPr>
            <w:b/>
            <w:bCs/>
            <w:sz w:val="30"/>
            <w:szCs w:val="30"/>
            <w:rPrChange w:id="64" w:author="Rohit Mendhekar" w:date="2022-08-15T17:01:00Z">
              <w:rPr>
                <w:sz w:val="30"/>
                <w:szCs w:val="30"/>
              </w:rPr>
            </w:rPrChange>
          </w:rPr>
          <w:t>7</w:t>
        </w:r>
      </w:ins>
      <w:del w:id="65" w:author="Rohit Mendhekar" w:date="2022-08-14T22:08:00Z">
        <w:r w:rsidRPr="00186E89" w:rsidDel="00610189">
          <w:rPr>
            <w:b/>
            <w:bCs/>
            <w:sz w:val="30"/>
            <w:szCs w:val="30"/>
            <w:rPrChange w:id="66" w:author="Rohit Mendhekar" w:date="2022-08-15T17:01:00Z">
              <w:rPr>
                <w:sz w:val="30"/>
                <w:szCs w:val="30"/>
              </w:rPr>
            </w:rPrChange>
          </w:rPr>
          <w:delText>6</w:delText>
        </w:r>
      </w:del>
      <w:r w:rsidRPr="00186E89">
        <w:rPr>
          <w:b/>
          <w:bCs/>
          <w:sz w:val="30"/>
          <w:szCs w:val="30"/>
          <w:rPrChange w:id="67" w:author="Rohit Mendhekar" w:date="2022-08-15T17:01:00Z">
            <w:rPr>
              <w:sz w:val="30"/>
              <w:szCs w:val="30"/>
            </w:rPr>
          </w:rPrChange>
        </w:rPr>
        <w:sym w:font="Wingdings" w:char="F0E0"/>
      </w:r>
      <w:ins w:id="68" w:author="Rohit Mendhekar" w:date="2022-08-14T22:09:00Z">
        <w:r w:rsidR="00610189" w:rsidRPr="00186E89">
          <w:rPr>
            <w:b/>
            <w:bCs/>
            <w:sz w:val="30"/>
            <w:szCs w:val="30"/>
            <w:rPrChange w:id="69" w:author="Rohit Mendhekar" w:date="2022-08-15T17:01:00Z">
              <w:rPr>
                <w:sz w:val="30"/>
                <w:szCs w:val="30"/>
              </w:rPr>
            </w:rPrChange>
          </w:rPr>
          <w:t xml:space="preserve"> by this code dropped timestamp from date column that is </w:t>
        </w:r>
      </w:ins>
      <w:ins w:id="70" w:author="Rohit Mendhekar" w:date="2022-08-14T22:10:00Z">
        <w:r w:rsidR="00610189" w:rsidRPr="00186E89">
          <w:rPr>
            <w:b/>
            <w:bCs/>
            <w:sz w:val="30"/>
            <w:szCs w:val="30"/>
            <w:rPrChange w:id="71" w:author="Rohit Mendhekar" w:date="2022-08-15T17:01:00Z">
              <w:rPr>
                <w:sz w:val="30"/>
                <w:szCs w:val="30"/>
              </w:rPr>
            </w:rPrChange>
          </w:rPr>
          <w:t>unusable</w:t>
        </w:r>
      </w:ins>
    </w:p>
    <w:p w14:paraId="3D9810EF" w14:textId="0DCE82FC" w:rsidR="00D875F9" w:rsidRDefault="00D875F9" w:rsidP="00D875F9">
      <w:pPr>
        <w:spacing w:line="168" w:lineRule="auto"/>
        <w:rPr>
          <w:sz w:val="30"/>
          <w:szCs w:val="30"/>
        </w:rPr>
      </w:pPr>
    </w:p>
    <w:p w14:paraId="4683AF13" w14:textId="73C904AB" w:rsidR="00D875F9" w:rsidRDefault="00D875F9" w:rsidP="00D875F9">
      <w:pPr>
        <w:spacing w:line="168" w:lineRule="auto"/>
        <w:rPr>
          <w:ins w:id="72" w:author="Rohit Mendhekar" w:date="2022-08-14T22:10:00Z"/>
          <w:sz w:val="28"/>
          <w:szCs w:val="28"/>
        </w:rPr>
      </w:pPr>
      <w:r w:rsidRPr="00D875F9">
        <w:rPr>
          <w:sz w:val="28"/>
          <w:szCs w:val="28"/>
        </w:rPr>
        <w:t>df1['</w:t>
      </w:r>
      <w:proofErr w:type="spellStart"/>
      <w:r w:rsidRPr="00D875F9">
        <w:rPr>
          <w:sz w:val="28"/>
          <w:szCs w:val="28"/>
        </w:rPr>
        <w:t>ObservationDate</w:t>
      </w:r>
      <w:proofErr w:type="spellEnd"/>
      <w:r w:rsidRPr="00D875F9">
        <w:rPr>
          <w:sz w:val="28"/>
          <w:szCs w:val="28"/>
        </w:rPr>
        <w:t>'] = df1['</w:t>
      </w:r>
      <w:proofErr w:type="spellStart"/>
      <w:r w:rsidRPr="00D875F9">
        <w:rPr>
          <w:sz w:val="28"/>
          <w:szCs w:val="28"/>
        </w:rPr>
        <w:t>ObservationDate</w:t>
      </w:r>
      <w:proofErr w:type="spellEnd"/>
      <w:r w:rsidRPr="00D875F9">
        <w:rPr>
          <w:sz w:val="28"/>
          <w:szCs w:val="28"/>
        </w:rPr>
        <w:t xml:space="preserve">'].apply(lambda row : </w:t>
      </w:r>
      <w:proofErr w:type="spellStart"/>
      <w:r w:rsidRPr="00D875F9">
        <w:rPr>
          <w:sz w:val="28"/>
          <w:szCs w:val="28"/>
        </w:rPr>
        <w:t>row.replace</w:t>
      </w:r>
      <w:proofErr w:type="spellEnd"/>
      <w:r w:rsidRPr="00D875F9">
        <w:rPr>
          <w:sz w:val="28"/>
          <w:szCs w:val="28"/>
        </w:rPr>
        <w:t>(" 00:00",""))</w:t>
      </w:r>
    </w:p>
    <w:p w14:paraId="01C50C76" w14:textId="38CEA866" w:rsidR="00610189" w:rsidRDefault="00610189" w:rsidP="00D875F9">
      <w:pPr>
        <w:spacing w:line="168" w:lineRule="auto"/>
        <w:rPr>
          <w:ins w:id="73" w:author="Rohit Mendhekar" w:date="2022-08-14T22:10:00Z"/>
          <w:sz w:val="28"/>
          <w:szCs w:val="28"/>
        </w:rPr>
      </w:pPr>
    </w:p>
    <w:p w14:paraId="6B1F263F" w14:textId="336F7BF6" w:rsidR="00610189" w:rsidRDefault="00610189" w:rsidP="00D875F9">
      <w:pPr>
        <w:spacing w:line="168" w:lineRule="auto"/>
        <w:rPr>
          <w:ins w:id="74" w:author="Rohit Mendhekar" w:date="2022-08-14T22:10:00Z"/>
          <w:sz w:val="28"/>
          <w:szCs w:val="28"/>
        </w:rPr>
      </w:pPr>
    </w:p>
    <w:p w14:paraId="56F34EFA" w14:textId="40947AF9" w:rsidR="00610189" w:rsidRPr="00186E89" w:rsidRDefault="00610189" w:rsidP="00D875F9">
      <w:pPr>
        <w:spacing w:line="168" w:lineRule="auto"/>
        <w:rPr>
          <w:ins w:id="75" w:author="Rohit Mendhekar" w:date="2022-08-14T22:12:00Z"/>
          <w:b/>
          <w:bCs/>
          <w:sz w:val="30"/>
          <w:szCs w:val="30"/>
          <w:rPrChange w:id="76" w:author="Rohit Mendhekar" w:date="2022-08-15T17:02:00Z">
            <w:rPr>
              <w:ins w:id="77" w:author="Rohit Mendhekar" w:date="2022-08-14T22:12:00Z"/>
              <w:sz w:val="30"/>
              <w:szCs w:val="30"/>
            </w:rPr>
          </w:rPrChange>
        </w:rPr>
      </w:pPr>
      <w:ins w:id="78" w:author="Rohit Mendhekar" w:date="2022-08-14T22:11:00Z">
        <w:r w:rsidRPr="00186E89">
          <w:rPr>
            <w:b/>
            <w:bCs/>
            <w:sz w:val="30"/>
            <w:szCs w:val="30"/>
            <w:rPrChange w:id="79" w:author="Rohit Mendhekar" w:date="2022-08-15T17:02:00Z">
              <w:rPr>
                <w:sz w:val="30"/>
                <w:szCs w:val="30"/>
              </w:rPr>
            </w:rPrChange>
          </w:rPr>
          <w:t>Step_8</w:t>
        </w:r>
        <w:r w:rsidRPr="00186E89">
          <w:rPr>
            <w:b/>
            <w:bCs/>
            <w:sz w:val="30"/>
            <w:szCs w:val="30"/>
            <w:rPrChange w:id="80" w:author="Rohit Mendhekar" w:date="2022-08-15T17:02:00Z">
              <w:rPr>
                <w:sz w:val="30"/>
                <w:szCs w:val="30"/>
              </w:rPr>
            </w:rPrChange>
          </w:rPr>
          <w:sym w:font="Wingdings" w:char="F0E0"/>
        </w:r>
        <w:r w:rsidRPr="00186E89">
          <w:rPr>
            <w:b/>
            <w:bCs/>
            <w:sz w:val="30"/>
            <w:szCs w:val="30"/>
            <w:rPrChange w:id="81" w:author="Rohit Mendhekar" w:date="2022-08-15T17:02:00Z">
              <w:rPr>
                <w:sz w:val="30"/>
                <w:szCs w:val="30"/>
              </w:rPr>
            </w:rPrChange>
          </w:rPr>
          <w:t xml:space="preserve"> in this step extracted month column for </w:t>
        </w:r>
      </w:ins>
      <w:ins w:id="82" w:author="Rohit Mendhekar" w:date="2022-08-14T22:12:00Z">
        <w:r w:rsidRPr="00186E89">
          <w:rPr>
            <w:b/>
            <w:bCs/>
            <w:sz w:val="30"/>
            <w:szCs w:val="30"/>
            <w:rPrChange w:id="83" w:author="Rohit Mendhekar" w:date="2022-08-15T17:02:00Z">
              <w:rPr>
                <w:sz w:val="30"/>
                <w:szCs w:val="30"/>
              </w:rPr>
            </w:rPrChange>
          </w:rPr>
          <w:t>visualization of the data according to the month</w:t>
        </w:r>
      </w:ins>
    </w:p>
    <w:p w14:paraId="4BDACE71" w14:textId="77777777" w:rsidR="00610189" w:rsidRDefault="00610189" w:rsidP="00610189">
      <w:pPr>
        <w:spacing w:line="168" w:lineRule="auto"/>
        <w:rPr>
          <w:ins w:id="84" w:author="Rohit Mendhekar" w:date="2022-08-14T22:12:00Z"/>
          <w:sz w:val="28"/>
          <w:szCs w:val="28"/>
        </w:rPr>
      </w:pPr>
    </w:p>
    <w:p w14:paraId="445EAB90" w14:textId="4D0ECCFC" w:rsidR="00610189" w:rsidRPr="00610189" w:rsidRDefault="00610189" w:rsidP="00610189">
      <w:pPr>
        <w:spacing w:line="168" w:lineRule="auto"/>
        <w:rPr>
          <w:ins w:id="85" w:author="Rohit Mendhekar" w:date="2022-08-14T22:12:00Z"/>
          <w:sz w:val="28"/>
          <w:szCs w:val="28"/>
        </w:rPr>
      </w:pPr>
      <w:ins w:id="86" w:author="Rohit Mendhekar" w:date="2022-08-14T22:12:00Z">
        <w:r w:rsidRPr="00610189">
          <w:rPr>
            <w:sz w:val="28"/>
            <w:szCs w:val="28"/>
          </w:rPr>
          <w:t>df1['Month']=</w:t>
        </w:r>
        <w:proofErr w:type="spellStart"/>
        <w:r w:rsidRPr="00610189">
          <w:rPr>
            <w:sz w:val="28"/>
            <w:szCs w:val="28"/>
          </w:rPr>
          <w:t>pd.to_datetime</w:t>
        </w:r>
        <w:proofErr w:type="spellEnd"/>
        <w:r w:rsidRPr="00610189">
          <w:rPr>
            <w:sz w:val="28"/>
            <w:szCs w:val="28"/>
          </w:rPr>
          <w:t>(df1['</w:t>
        </w:r>
        <w:proofErr w:type="spellStart"/>
        <w:r w:rsidRPr="00610189">
          <w:rPr>
            <w:sz w:val="28"/>
            <w:szCs w:val="28"/>
          </w:rPr>
          <w:t>ObservationDate</w:t>
        </w:r>
        <w:proofErr w:type="spellEnd"/>
        <w:r w:rsidRPr="00610189">
          <w:rPr>
            <w:sz w:val="28"/>
            <w:szCs w:val="28"/>
          </w:rPr>
          <w:t>']).</w:t>
        </w:r>
        <w:proofErr w:type="spellStart"/>
        <w:r w:rsidRPr="00610189">
          <w:rPr>
            <w:sz w:val="28"/>
            <w:szCs w:val="28"/>
          </w:rPr>
          <w:t>dt.month</w:t>
        </w:r>
        <w:proofErr w:type="spellEnd"/>
      </w:ins>
    </w:p>
    <w:p w14:paraId="1B3E7FAC" w14:textId="7EE880A3" w:rsidR="00610189" w:rsidRPr="00186E89" w:rsidRDefault="00610189" w:rsidP="00610189">
      <w:pPr>
        <w:spacing w:line="168" w:lineRule="auto"/>
        <w:rPr>
          <w:b/>
          <w:bCs/>
          <w:sz w:val="28"/>
          <w:szCs w:val="28"/>
          <w:rPrChange w:id="87" w:author="Rohit Mendhekar" w:date="2022-08-15T17:02:00Z">
            <w:rPr>
              <w:sz w:val="28"/>
              <w:szCs w:val="28"/>
            </w:rPr>
          </w:rPrChange>
        </w:rPr>
      </w:pPr>
      <w:ins w:id="88" w:author="Rohit Mendhekar" w:date="2022-08-14T22:12:00Z">
        <w:r w:rsidRPr="00610189">
          <w:rPr>
            <w:sz w:val="28"/>
            <w:szCs w:val="28"/>
          </w:rPr>
          <w:t>df1.</w:t>
        </w:r>
        <w:r w:rsidRPr="00186E89">
          <w:rPr>
            <w:b/>
            <w:bCs/>
            <w:sz w:val="28"/>
            <w:szCs w:val="28"/>
            <w:rPrChange w:id="89" w:author="Rohit Mendhekar" w:date="2022-08-15T17:02:00Z">
              <w:rPr>
                <w:sz w:val="28"/>
                <w:szCs w:val="28"/>
              </w:rPr>
            </w:rPrChange>
          </w:rPr>
          <w:t>head(10)</w:t>
        </w:r>
      </w:ins>
    </w:p>
    <w:p w14:paraId="08E3021A" w14:textId="77777777" w:rsidR="00610189" w:rsidRPr="00186E89" w:rsidRDefault="00610189" w:rsidP="00254E7B">
      <w:pPr>
        <w:spacing w:line="168" w:lineRule="auto"/>
        <w:rPr>
          <w:ins w:id="90" w:author="Rohit Mendhekar" w:date="2022-08-14T22:13:00Z"/>
          <w:b/>
          <w:bCs/>
          <w:sz w:val="30"/>
          <w:szCs w:val="30"/>
          <w:rPrChange w:id="91" w:author="Rohit Mendhekar" w:date="2022-08-15T17:02:00Z">
            <w:rPr>
              <w:ins w:id="92" w:author="Rohit Mendhekar" w:date="2022-08-14T22:13:00Z"/>
              <w:sz w:val="30"/>
              <w:szCs w:val="30"/>
            </w:rPr>
          </w:rPrChange>
        </w:rPr>
      </w:pPr>
    </w:p>
    <w:p w14:paraId="5C9D7842" w14:textId="4A7F48CC" w:rsidR="00D875F9" w:rsidRPr="00186E89" w:rsidRDefault="00610189" w:rsidP="00254E7B">
      <w:pPr>
        <w:spacing w:line="168" w:lineRule="auto"/>
        <w:rPr>
          <w:ins w:id="93" w:author="Rohit Mendhekar" w:date="2022-08-14T22:13:00Z"/>
          <w:b/>
          <w:bCs/>
          <w:sz w:val="30"/>
          <w:szCs w:val="30"/>
          <w:rPrChange w:id="94" w:author="Rohit Mendhekar" w:date="2022-08-15T17:02:00Z">
            <w:rPr>
              <w:ins w:id="95" w:author="Rohit Mendhekar" w:date="2022-08-14T22:13:00Z"/>
              <w:sz w:val="30"/>
              <w:szCs w:val="30"/>
            </w:rPr>
          </w:rPrChange>
        </w:rPr>
      </w:pPr>
      <w:ins w:id="96" w:author="Rohit Mendhekar" w:date="2022-08-14T22:12:00Z">
        <w:r w:rsidRPr="00186E89">
          <w:rPr>
            <w:b/>
            <w:bCs/>
            <w:sz w:val="30"/>
            <w:szCs w:val="30"/>
            <w:rPrChange w:id="97" w:author="Rohit Mendhekar" w:date="2022-08-15T17:02:00Z">
              <w:rPr>
                <w:sz w:val="30"/>
                <w:szCs w:val="30"/>
              </w:rPr>
            </w:rPrChange>
          </w:rPr>
          <w:t>Step_</w:t>
        </w:r>
      </w:ins>
      <w:ins w:id="98" w:author="Rohit Mendhekar" w:date="2022-08-14T22:13:00Z">
        <w:r w:rsidRPr="00186E89">
          <w:rPr>
            <w:b/>
            <w:bCs/>
            <w:sz w:val="30"/>
            <w:szCs w:val="30"/>
            <w:rPrChange w:id="99" w:author="Rohit Mendhekar" w:date="2022-08-15T17:02:00Z">
              <w:rPr>
                <w:sz w:val="30"/>
                <w:szCs w:val="30"/>
              </w:rPr>
            </w:rPrChange>
          </w:rPr>
          <w:t>9</w:t>
        </w:r>
      </w:ins>
      <w:ins w:id="100" w:author="Rohit Mendhekar" w:date="2022-08-14T22:12:00Z">
        <w:r w:rsidRPr="00186E89">
          <w:rPr>
            <w:b/>
            <w:bCs/>
            <w:sz w:val="30"/>
            <w:szCs w:val="30"/>
            <w:rPrChange w:id="101" w:author="Rohit Mendhekar" w:date="2022-08-15T17:02:00Z">
              <w:rPr>
                <w:sz w:val="30"/>
                <w:szCs w:val="30"/>
              </w:rPr>
            </w:rPrChange>
          </w:rPr>
          <w:sym w:font="Wingdings" w:char="F0E0"/>
        </w:r>
      </w:ins>
      <w:ins w:id="102" w:author="Rohit Mendhekar" w:date="2022-08-14T22:14:00Z">
        <w:r w:rsidR="00361823" w:rsidRPr="00186E89">
          <w:rPr>
            <w:b/>
            <w:bCs/>
            <w:sz w:val="30"/>
            <w:szCs w:val="30"/>
            <w:rPrChange w:id="103" w:author="Rohit Mendhekar" w:date="2022-08-15T17:02:00Z">
              <w:rPr>
                <w:sz w:val="30"/>
                <w:szCs w:val="30"/>
              </w:rPr>
            </w:rPrChange>
          </w:rPr>
          <w:t>By this code grouped all the data according to month</w:t>
        </w:r>
      </w:ins>
    </w:p>
    <w:p w14:paraId="74CDA7FA" w14:textId="08E4F3AA" w:rsidR="00361823" w:rsidRDefault="00361823" w:rsidP="00254E7B">
      <w:pPr>
        <w:spacing w:line="168" w:lineRule="auto"/>
        <w:rPr>
          <w:ins w:id="104" w:author="Rohit Mendhekar" w:date="2022-08-14T22:13:00Z"/>
          <w:sz w:val="30"/>
          <w:szCs w:val="30"/>
        </w:rPr>
      </w:pPr>
    </w:p>
    <w:p w14:paraId="7384613F" w14:textId="77777777" w:rsidR="00361823" w:rsidRPr="00361823" w:rsidRDefault="00361823" w:rsidP="00361823">
      <w:pPr>
        <w:spacing w:line="168" w:lineRule="auto"/>
        <w:rPr>
          <w:ins w:id="105" w:author="Rohit Mendhekar" w:date="2022-08-14T22:13:00Z"/>
          <w:sz w:val="28"/>
          <w:szCs w:val="28"/>
        </w:rPr>
      </w:pPr>
      <w:proofErr w:type="spellStart"/>
      <w:ins w:id="106" w:author="Rohit Mendhekar" w:date="2022-08-14T22:13:00Z">
        <w:r w:rsidRPr="00361823">
          <w:rPr>
            <w:sz w:val="28"/>
            <w:szCs w:val="28"/>
          </w:rPr>
          <w:t>con_grouped_month</w:t>
        </w:r>
        <w:proofErr w:type="spellEnd"/>
        <w:r w:rsidRPr="00361823">
          <w:rPr>
            <w:sz w:val="28"/>
            <w:szCs w:val="28"/>
          </w:rPr>
          <w:t xml:space="preserve"> = df1.groupby('Month').</w:t>
        </w:r>
        <w:proofErr w:type="spellStart"/>
        <w:r w:rsidRPr="00361823">
          <w:rPr>
            <w:sz w:val="28"/>
            <w:szCs w:val="28"/>
          </w:rPr>
          <w:t>Confirmed.sum</w:t>
        </w:r>
        <w:proofErr w:type="spellEnd"/>
        <w:r w:rsidRPr="00361823">
          <w:rPr>
            <w:sz w:val="28"/>
            <w:szCs w:val="28"/>
          </w:rPr>
          <w:t>()</w:t>
        </w:r>
      </w:ins>
    </w:p>
    <w:p w14:paraId="10B92614" w14:textId="77777777" w:rsidR="00361823" w:rsidRPr="00361823" w:rsidRDefault="00361823" w:rsidP="00361823">
      <w:pPr>
        <w:spacing w:line="168" w:lineRule="auto"/>
        <w:rPr>
          <w:ins w:id="107" w:author="Rohit Mendhekar" w:date="2022-08-14T22:13:00Z"/>
          <w:sz w:val="28"/>
          <w:szCs w:val="28"/>
        </w:rPr>
      </w:pPr>
      <w:proofErr w:type="spellStart"/>
      <w:ins w:id="108" w:author="Rohit Mendhekar" w:date="2022-08-14T22:13:00Z">
        <w:r w:rsidRPr="00361823">
          <w:rPr>
            <w:sz w:val="28"/>
            <w:szCs w:val="28"/>
          </w:rPr>
          <w:t>death_grouped_month</w:t>
        </w:r>
        <w:proofErr w:type="spellEnd"/>
        <w:r w:rsidRPr="00361823">
          <w:rPr>
            <w:sz w:val="28"/>
            <w:szCs w:val="28"/>
          </w:rPr>
          <w:t xml:space="preserve"> = df1.groupby('Month').</w:t>
        </w:r>
        <w:proofErr w:type="spellStart"/>
        <w:r w:rsidRPr="00361823">
          <w:rPr>
            <w:sz w:val="28"/>
            <w:szCs w:val="28"/>
          </w:rPr>
          <w:t>Deaths.sum</w:t>
        </w:r>
        <w:proofErr w:type="spellEnd"/>
        <w:r w:rsidRPr="00361823">
          <w:rPr>
            <w:sz w:val="28"/>
            <w:szCs w:val="28"/>
          </w:rPr>
          <w:t>()</w:t>
        </w:r>
      </w:ins>
    </w:p>
    <w:p w14:paraId="5264677F" w14:textId="45CCBF50" w:rsidR="00361823" w:rsidRDefault="00361823" w:rsidP="00361823">
      <w:pPr>
        <w:spacing w:line="168" w:lineRule="auto"/>
        <w:rPr>
          <w:ins w:id="109" w:author="Rohit Mendhekar" w:date="2022-08-14T22:15:00Z"/>
          <w:sz w:val="28"/>
          <w:szCs w:val="28"/>
        </w:rPr>
      </w:pPr>
      <w:proofErr w:type="spellStart"/>
      <w:ins w:id="110" w:author="Rohit Mendhekar" w:date="2022-08-14T22:13:00Z">
        <w:r w:rsidRPr="00361823">
          <w:rPr>
            <w:sz w:val="28"/>
            <w:szCs w:val="28"/>
          </w:rPr>
          <w:t>rec_grouped_month</w:t>
        </w:r>
        <w:proofErr w:type="spellEnd"/>
        <w:r w:rsidRPr="00361823">
          <w:rPr>
            <w:sz w:val="28"/>
            <w:szCs w:val="28"/>
          </w:rPr>
          <w:t xml:space="preserve"> = df1.groupby('Month').</w:t>
        </w:r>
        <w:proofErr w:type="spellStart"/>
        <w:r w:rsidRPr="00361823">
          <w:rPr>
            <w:sz w:val="28"/>
            <w:szCs w:val="28"/>
          </w:rPr>
          <w:t>Recovered.sum</w:t>
        </w:r>
        <w:proofErr w:type="spellEnd"/>
        <w:r w:rsidRPr="00361823">
          <w:rPr>
            <w:sz w:val="28"/>
            <w:szCs w:val="28"/>
          </w:rPr>
          <w:t>()</w:t>
        </w:r>
      </w:ins>
    </w:p>
    <w:p w14:paraId="5AD42D3D" w14:textId="1B2DF81F" w:rsidR="00361823" w:rsidRDefault="00361823" w:rsidP="00361823">
      <w:pPr>
        <w:spacing w:line="168" w:lineRule="auto"/>
        <w:rPr>
          <w:ins w:id="111" w:author="Rohit Mendhekar" w:date="2022-08-14T22:15:00Z"/>
          <w:sz w:val="28"/>
          <w:szCs w:val="28"/>
        </w:rPr>
      </w:pPr>
    </w:p>
    <w:p w14:paraId="4D9482F2" w14:textId="4B0D3330" w:rsidR="00361823" w:rsidRDefault="00361823" w:rsidP="00361823">
      <w:pPr>
        <w:spacing w:line="168" w:lineRule="auto"/>
        <w:rPr>
          <w:ins w:id="112" w:author="Rohit Mendhekar" w:date="2022-08-14T22:15:00Z"/>
          <w:sz w:val="28"/>
          <w:szCs w:val="28"/>
        </w:rPr>
      </w:pPr>
    </w:p>
    <w:p w14:paraId="02B2186C" w14:textId="7E330302" w:rsidR="00361823" w:rsidRPr="00186E89" w:rsidRDefault="00361823" w:rsidP="00361823">
      <w:pPr>
        <w:spacing w:line="168" w:lineRule="auto"/>
        <w:rPr>
          <w:ins w:id="113" w:author="Rohit Mendhekar" w:date="2022-08-14T22:16:00Z"/>
          <w:b/>
          <w:bCs/>
          <w:sz w:val="30"/>
          <w:szCs w:val="30"/>
          <w:rPrChange w:id="114" w:author="Rohit Mendhekar" w:date="2022-08-15T17:02:00Z">
            <w:rPr>
              <w:ins w:id="115" w:author="Rohit Mendhekar" w:date="2022-08-14T22:16:00Z"/>
              <w:sz w:val="30"/>
              <w:szCs w:val="30"/>
            </w:rPr>
          </w:rPrChange>
        </w:rPr>
      </w:pPr>
      <w:ins w:id="116" w:author="Rohit Mendhekar" w:date="2022-08-14T22:15:00Z">
        <w:r w:rsidRPr="00186E89">
          <w:rPr>
            <w:b/>
            <w:bCs/>
            <w:sz w:val="30"/>
            <w:szCs w:val="30"/>
            <w:rPrChange w:id="117" w:author="Rohit Mendhekar" w:date="2022-08-15T17:02:00Z">
              <w:rPr>
                <w:sz w:val="28"/>
                <w:szCs w:val="28"/>
              </w:rPr>
            </w:rPrChange>
          </w:rPr>
          <w:t>Step_10</w:t>
        </w:r>
        <w:r w:rsidRPr="00186E89">
          <w:rPr>
            <w:b/>
            <w:bCs/>
            <w:sz w:val="30"/>
            <w:szCs w:val="30"/>
            <w:rPrChange w:id="118" w:author="Rohit Mendhekar" w:date="2022-08-15T17:02:00Z">
              <w:rPr>
                <w:sz w:val="28"/>
                <w:szCs w:val="28"/>
              </w:rPr>
            </w:rPrChange>
          </w:rPr>
          <w:sym w:font="Wingdings" w:char="F0E0"/>
        </w:r>
      </w:ins>
      <w:ins w:id="119" w:author="Rohit Mendhekar" w:date="2022-08-14T22:16:00Z">
        <w:r w:rsidRPr="00186E89">
          <w:rPr>
            <w:b/>
            <w:bCs/>
            <w:sz w:val="30"/>
            <w:szCs w:val="30"/>
            <w:rPrChange w:id="120" w:author="Rohit Mendhekar" w:date="2022-08-15T17:02:00Z">
              <w:rPr>
                <w:sz w:val="30"/>
                <w:szCs w:val="30"/>
              </w:rPr>
            </w:rPrChange>
          </w:rPr>
          <w:t xml:space="preserve">plotting bar graph </w:t>
        </w:r>
      </w:ins>
      <w:ins w:id="121" w:author="Rohit Mendhekar" w:date="2022-08-15T17:02:00Z">
        <w:r w:rsidR="00186E89">
          <w:rPr>
            <w:b/>
            <w:bCs/>
            <w:sz w:val="30"/>
            <w:szCs w:val="30"/>
          </w:rPr>
          <w:t xml:space="preserve">by month for </w:t>
        </w:r>
      </w:ins>
      <w:ins w:id="122" w:author="Rohit Mendhekar" w:date="2022-08-15T17:26:00Z">
        <w:r w:rsidR="00BC6CBC">
          <w:rPr>
            <w:b/>
            <w:bCs/>
            <w:sz w:val="30"/>
            <w:szCs w:val="30"/>
          </w:rPr>
          <w:t>co</w:t>
        </w:r>
      </w:ins>
      <w:ins w:id="123" w:author="Rohit Mendhekar" w:date="2022-08-15T17:27:00Z">
        <w:r w:rsidR="00BC6CBC">
          <w:rPr>
            <w:b/>
            <w:bCs/>
            <w:sz w:val="30"/>
            <w:szCs w:val="30"/>
          </w:rPr>
          <w:t xml:space="preserve">nfirmed </w:t>
        </w:r>
      </w:ins>
      <w:ins w:id="124" w:author="Rohit Mendhekar" w:date="2022-08-15T17:26:00Z">
        <w:r w:rsidR="00BC6CBC">
          <w:rPr>
            <w:b/>
            <w:bCs/>
            <w:sz w:val="30"/>
            <w:szCs w:val="30"/>
          </w:rPr>
          <w:t>cases</w:t>
        </w:r>
      </w:ins>
      <w:ins w:id="125" w:author="Rohit Mendhekar" w:date="2022-08-15T17:02:00Z">
        <w:r w:rsidR="00186E89">
          <w:rPr>
            <w:b/>
            <w:bCs/>
            <w:sz w:val="30"/>
            <w:szCs w:val="30"/>
          </w:rPr>
          <w:t>,</w:t>
        </w:r>
      </w:ins>
      <w:ins w:id="126" w:author="Rohit Mendhekar" w:date="2022-08-15T17:26:00Z">
        <w:r w:rsidR="00BC6CBC">
          <w:rPr>
            <w:b/>
            <w:bCs/>
            <w:sz w:val="30"/>
            <w:szCs w:val="30"/>
          </w:rPr>
          <w:t xml:space="preserve"> </w:t>
        </w:r>
      </w:ins>
      <w:ins w:id="127" w:author="Rohit Mendhekar" w:date="2022-08-15T17:02:00Z">
        <w:r w:rsidR="00186E89">
          <w:rPr>
            <w:b/>
            <w:bCs/>
            <w:sz w:val="30"/>
            <w:szCs w:val="30"/>
          </w:rPr>
          <w:t>deaths</w:t>
        </w:r>
      </w:ins>
      <w:ins w:id="128" w:author="Rohit Mendhekar" w:date="2022-08-15T17:03:00Z">
        <w:r w:rsidR="00186E89">
          <w:rPr>
            <w:b/>
            <w:bCs/>
            <w:sz w:val="30"/>
            <w:szCs w:val="30"/>
          </w:rPr>
          <w:t xml:space="preserve"> and recovery.</w:t>
        </w:r>
      </w:ins>
    </w:p>
    <w:p w14:paraId="11164E23" w14:textId="77777777" w:rsidR="00361823" w:rsidRPr="00361823" w:rsidRDefault="00361823" w:rsidP="00361823">
      <w:pPr>
        <w:spacing w:line="168" w:lineRule="auto"/>
        <w:rPr>
          <w:ins w:id="129" w:author="Rohit Mendhekar" w:date="2022-08-14T22:16:00Z"/>
          <w:sz w:val="30"/>
          <w:szCs w:val="30"/>
        </w:rPr>
      </w:pPr>
    </w:p>
    <w:p w14:paraId="055F8B48" w14:textId="77777777" w:rsidR="00361823" w:rsidRPr="00361823" w:rsidRDefault="00361823" w:rsidP="00361823">
      <w:pPr>
        <w:spacing w:line="168" w:lineRule="auto"/>
        <w:rPr>
          <w:ins w:id="130" w:author="Rohit Mendhekar" w:date="2022-08-14T22:16:00Z"/>
          <w:sz w:val="30"/>
          <w:szCs w:val="30"/>
        </w:rPr>
      </w:pPr>
    </w:p>
    <w:p w14:paraId="3D6EEFEE" w14:textId="77777777" w:rsidR="00361823" w:rsidRPr="00361823" w:rsidRDefault="00361823" w:rsidP="00361823">
      <w:pPr>
        <w:spacing w:line="168" w:lineRule="auto"/>
        <w:rPr>
          <w:ins w:id="131" w:author="Rohit Mendhekar" w:date="2022-08-14T22:16:00Z"/>
          <w:sz w:val="28"/>
          <w:szCs w:val="28"/>
          <w:rPrChange w:id="132" w:author="Rohit Mendhekar" w:date="2022-08-14T22:16:00Z">
            <w:rPr>
              <w:ins w:id="133" w:author="Rohit Mendhekar" w:date="2022-08-14T22:16:00Z"/>
              <w:sz w:val="30"/>
              <w:szCs w:val="30"/>
            </w:rPr>
          </w:rPrChange>
        </w:rPr>
      </w:pPr>
      <w:proofErr w:type="spellStart"/>
      <w:ins w:id="134" w:author="Rohit Mendhekar" w:date="2022-08-14T22:16:00Z">
        <w:r w:rsidRPr="00361823">
          <w:rPr>
            <w:sz w:val="28"/>
            <w:szCs w:val="28"/>
            <w:rPrChange w:id="135" w:author="Rohit Mendhekar" w:date="2022-08-14T22:16:00Z">
              <w:rPr>
                <w:sz w:val="30"/>
                <w:szCs w:val="30"/>
              </w:rPr>
            </w:rPrChange>
          </w:rPr>
          <w:t>con_grouped_month.plot</w:t>
        </w:r>
        <w:proofErr w:type="spellEnd"/>
        <w:r w:rsidRPr="00361823">
          <w:rPr>
            <w:sz w:val="28"/>
            <w:szCs w:val="28"/>
            <w:rPrChange w:id="136" w:author="Rohit Mendhekar" w:date="2022-08-14T22:16:00Z">
              <w:rPr>
                <w:sz w:val="30"/>
                <w:szCs w:val="30"/>
              </w:rPr>
            </w:rPrChange>
          </w:rPr>
          <w:t>(kind='bar',</w:t>
        </w:r>
        <w:proofErr w:type="spellStart"/>
        <w:r w:rsidRPr="00361823">
          <w:rPr>
            <w:sz w:val="28"/>
            <w:szCs w:val="28"/>
            <w:rPrChange w:id="137" w:author="Rohit Mendhekar" w:date="2022-08-14T22:16:00Z">
              <w:rPr>
                <w:sz w:val="30"/>
                <w:szCs w:val="30"/>
              </w:rPr>
            </w:rPrChange>
          </w:rPr>
          <w:t>figsize</w:t>
        </w:r>
        <w:proofErr w:type="spellEnd"/>
        <w:r w:rsidRPr="00361823">
          <w:rPr>
            <w:sz w:val="28"/>
            <w:szCs w:val="28"/>
            <w:rPrChange w:id="138" w:author="Rohit Mendhekar" w:date="2022-08-14T22:16:00Z">
              <w:rPr>
                <w:sz w:val="30"/>
                <w:szCs w:val="30"/>
              </w:rPr>
            </w:rPrChange>
          </w:rPr>
          <w:t>=(20,10))</w:t>
        </w:r>
      </w:ins>
    </w:p>
    <w:p w14:paraId="63F75373" w14:textId="77777777" w:rsidR="00361823" w:rsidRPr="00361823" w:rsidRDefault="00361823" w:rsidP="00361823">
      <w:pPr>
        <w:spacing w:line="168" w:lineRule="auto"/>
        <w:rPr>
          <w:ins w:id="139" w:author="Rohit Mendhekar" w:date="2022-08-14T22:16:00Z"/>
          <w:sz w:val="28"/>
          <w:szCs w:val="28"/>
          <w:rPrChange w:id="140" w:author="Rohit Mendhekar" w:date="2022-08-14T22:16:00Z">
            <w:rPr>
              <w:ins w:id="141" w:author="Rohit Mendhekar" w:date="2022-08-14T22:16:00Z"/>
              <w:sz w:val="30"/>
              <w:szCs w:val="30"/>
            </w:rPr>
          </w:rPrChange>
        </w:rPr>
      </w:pPr>
      <w:proofErr w:type="spellStart"/>
      <w:ins w:id="142" w:author="Rohit Mendhekar" w:date="2022-08-14T22:16:00Z">
        <w:r w:rsidRPr="00361823">
          <w:rPr>
            <w:sz w:val="28"/>
            <w:szCs w:val="28"/>
            <w:rPrChange w:id="143" w:author="Rohit Mendhekar" w:date="2022-08-14T22:16:00Z">
              <w:rPr>
                <w:sz w:val="30"/>
                <w:szCs w:val="30"/>
              </w:rPr>
            </w:rPrChange>
          </w:rPr>
          <w:t>plt.xlabel</w:t>
        </w:r>
        <w:proofErr w:type="spellEnd"/>
        <w:r w:rsidRPr="00361823">
          <w:rPr>
            <w:sz w:val="28"/>
            <w:szCs w:val="28"/>
            <w:rPrChange w:id="144" w:author="Rohit Mendhekar" w:date="2022-08-14T22:16:00Z">
              <w:rPr>
                <w:sz w:val="30"/>
                <w:szCs w:val="30"/>
              </w:rPr>
            </w:rPrChange>
          </w:rPr>
          <w:t>("Month")</w:t>
        </w:r>
      </w:ins>
    </w:p>
    <w:p w14:paraId="22494948" w14:textId="77777777" w:rsidR="00361823" w:rsidRPr="00361823" w:rsidRDefault="00361823" w:rsidP="00361823">
      <w:pPr>
        <w:spacing w:line="168" w:lineRule="auto"/>
        <w:rPr>
          <w:ins w:id="145" w:author="Rohit Mendhekar" w:date="2022-08-14T22:16:00Z"/>
          <w:sz w:val="28"/>
          <w:szCs w:val="28"/>
          <w:rPrChange w:id="146" w:author="Rohit Mendhekar" w:date="2022-08-14T22:16:00Z">
            <w:rPr>
              <w:ins w:id="147" w:author="Rohit Mendhekar" w:date="2022-08-14T22:16:00Z"/>
              <w:sz w:val="30"/>
              <w:szCs w:val="30"/>
            </w:rPr>
          </w:rPrChange>
        </w:rPr>
      </w:pPr>
      <w:proofErr w:type="spellStart"/>
      <w:ins w:id="148" w:author="Rohit Mendhekar" w:date="2022-08-14T22:16:00Z">
        <w:r w:rsidRPr="00361823">
          <w:rPr>
            <w:sz w:val="28"/>
            <w:szCs w:val="28"/>
            <w:rPrChange w:id="149" w:author="Rohit Mendhekar" w:date="2022-08-14T22:16:00Z">
              <w:rPr>
                <w:sz w:val="30"/>
                <w:szCs w:val="30"/>
              </w:rPr>
            </w:rPrChange>
          </w:rPr>
          <w:lastRenderedPageBreak/>
          <w:t>plt.ylabel</w:t>
        </w:r>
        <w:proofErr w:type="spellEnd"/>
        <w:r w:rsidRPr="00361823">
          <w:rPr>
            <w:sz w:val="28"/>
            <w:szCs w:val="28"/>
            <w:rPrChange w:id="150" w:author="Rohit Mendhekar" w:date="2022-08-14T22:16:00Z">
              <w:rPr>
                <w:sz w:val="30"/>
                <w:szCs w:val="30"/>
              </w:rPr>
            </w:rPrChange>
          </w:rPr>
          <w:t>("</w:t>
        </w:r>
        <w:proofErr w:type="spellStart"/>
        <w:r w:rsidRPr="00361823">
          <w:rPr>
            <w:sz w:val="28"/>
            <w:szCs w:val="28"/>
            <w:rPrChange w:id="151" w:author="Rohit Mendhekar" w:date="2022-08-14T22:16:00Z">
              <w:rPr>
                <w:sz w:val="30"/>
                <w:szCs w:val="30"/>
              </w:rPr>
            </w:rPrChange>
          </w:rPr>
          <w:t>Confirmrd</w:t>
        </w:r>
        <w:proofErr w:type="spellEnd"/>
        <w:r w:rsidRPr="00361823">
          <w:rPr>
            <w:sz w:val="28"/>
            <w:szCs w:val="28"/>
            <w:rPrChange w:id="152" w:author="Rohit Mendhekar" w:date="2022-08-14T22:16:00Z">
              <w:rPr>
                <w:sz w:val="30"/>
                <w:szCs w:val="30"/>
              </w:rPr>
            </w:rPrChange>
          </w:rPr>
          <w:t xml:space="preserve"> cases")</w:t>
        </w:r>
      </w:ins>
    </w:p>
    <w:p w14:paraId="708D1536" w14:textId="77777777" w:rsidR="00361823" w:rsidRPr="00361823" w:rsidRDefault="00361823" w:rsidP="00361823">
      <w:pPr>
        <w:spacing w:line="168" w:lineRule="auto"/>
        <w:rPr>
          <w:ins w:id="153" w:author="Rohit Mendhekar" w:date="2022-08-14T22:16:00Z"/>
          <w:sz w:val="28"/>
          <w:szCs w:val="28"/>
          <w:rPrChange w:id="154" w:author="Rohit Mendhekar" w:date="2022-08-14T22:16:00Z">
            <w:rPr>
              <w:ins w:id="155" w:author="Rohit Mendhekar" w:date="2022-08-14T22:16:00Z"/>
              <w:sz w:val="30"/>
              <w:szCs w:val="30"/>
            </w:rPr>
          </w:rPrChange>
        </w:rPr>
      </w:pPr>
      <w:proofErr w:type="spellStart"/>
      <w:ins w:id="156" w:author="Rohit Mendhekar" w:date="2022-08-14T22:16:00Z">
        <w:r w:rsidRPr="00361823">
          <w:rPr>
            <w:sz w:val="28"/>
            <w:szCs w:val="28"/>
            <w:rPrChange w:id="157" w:author="Rohit Mendhekar" w:date="2022-08-14T22:16:00Z">
              <w:rPr>
                <w:sz w:val="30"/>
                <w:szCs w:val="30"/>
              </w:rPr>
            </w:rPrChange>
          </w:rPr>
          <w:t>plt.grid</w:t>
        </w:r>
        <w:proofErr w:type="spellEnd"/>
        <w:r w:rsidRPr="00361823">
          <w:rPr>
            <w:sz w:val="28"/>
            <w:szCs w:val="28"/>
            <w:rPrChange w:id="158" w:author="Rohit Mendhekar" w:date="2022-08-14T22:16:00Z">
              <w:rPr>
                <w:sz w:val="30"/>
                <w:szCs w:val="30"/>
              </w:rPr>
            </w:rPrChange>
          </w:rPr>
          <w:t>(axis='y')</w:t>
        </w:r>
      </w:ins>
    </w:p>
    <w:p w14:paraId="6900483B" w14:textId="47E5EB84" w:rsidR="00361823" w:rsidRDefault="00361823" w:rsidP="00361823">
      <w:pPr>
        <w:spacing w:line="168" w:lineRule="auto"/>
        <w:rPr>
          <w:ins w:id="159" w:author="Rohit Mendhekar" w:date="2022-08-14T22:17:00Z"/>
          <w:sz w:val="28"/>
          <w:szCs w:val="28"/>
        </w:rPr>
      </w:pPr>
      <w:proofErr w:type="spellStart"/>
      <w:ins w:id="160" w:author="Rohit Mendhekar" w:date="2022-08-14T22:16:00Z">
        <w:r w:rsidRPr="00361823">
          <w:rPr>
            <w:sz w:val="28"/>
            <w:szCs w:val="28"/>
            <w:rPrChange w:id="161" w:author="Rohit Mendhekar" w:date="2022-08-14T22:16:00Z">
              <w:rPr>
                <w:sz w:val="30"/>
                <w:szCs w:val="30"/>
              </w:rPr>
            </w:rPrChange>
          </w:rPr>
          <w:t>plt.title</w:t>
        </w:r>
        <w:proofErr w:type="spellEnd"/>
        <w:r w:rsidRPr="00361823">
          <w:rPr>
            <w:sz w:val="28"/>
            <w:szCs w:val="28"/>
            <w:rPrChange w:id="162" w:author="Rohit Mendhekar" w:date="2022-08-14T22:16:00Z">
              <w:rPr>
                <w:sz w:val="30"/>
                <w:szCs w:val="30"/>
              </w:rPr>
            </w:rPrChange>
          </w:rPr>
          <w:t>("</w:t>
        </w:r>
        <w:proofErr w:type="spellStart"/>
        <w:r w:rsidRPr="00361823">
          <w:rPr>
            <w:sz w:val="28"/>
            <w:szCs w:val="28"/>
            <w:rPrChange w:id="163" w:author="Rohit Mendhekar" w:date="2022-08-14T22:16:00Z">
              <w:rPr>
                <w:sz w:val="30"/>
                <w:szCs w:val="30"/>
              </w:rPr>
            </w:rPrChange>
          </w:rPr>
          <w:t>Mothly</w:t>
        </w:r>
        <w:proofErr w:type="spellEnd"/>
        <w:r w:rsidRPr="00361823">
          <w:rPr>
            <w:sz w:val="28"/>
            <w:szCs w:val="28"/>
            <w:rPrChange w:id="164" w:author="Rohit Mendhekar" w:date="2022-08-14T22:16:00Z">
              <w:rPr>
                <w:sz w:val="30"/>
                <w:szCs w:val="30"/>
              </w:rPr>
            </w:rPrChange>
          </w:rPr>
          <w:t xml:space="preserve"> cases")</w:t>
        </w:r>
      </w:ins>
    </w:p>
    <w:p w14:paraId="5A890536" w14:textId="2E804441" w:rsidR="00361823" w:rsidRDefault="00361823" w:rsidP="00361823">
      <w:pPr>
        <w:spacing w:line="168" w:lineRule="auto"/>
        <w:rPr>
          <w:ins w:id="165" w:author="Rohit Mendhekar" w:date="2022-08-14T22:17:00Z"/>
          <w:sz w:val="28"/>
          <w:szCs w:val="28"/>
        </w:rPr>
      </w:pPr>
    </w:p>
    <w:p w14:paraId="09C74AC8" w14:textId="0B969AF6" w:rsidR="00361823" w:rsidRDefault="00361823" w:rsidP="00361823">
      <w:pPr>
        <w:spacing w:line="168" w:lineRule="auto"/>
        <w:rPr>
          <w:ins w:id="166" w:author="Rohit Mendhekar" w:date="2022-08-14T22:18:00Z"/>
          <w:sz w:val="28"/>
          <w:szCs w:val="28"/>
        </w:rPr>
      </w:pPr>
      <w:ins w:id="167" w:author="Rohit Mendhekar" w:date="2022-08-14T22:18:00Z">
        <w:r>
          <w:rPr>
            <w:noProof/>
            <w:sz w:val="28"/>
            <w:szCs w:val="28"/>
          </w:rPr>
          <w:drawing>
            <wp:inline distT="0" distB="0" distL="0" distR="0" wp14:anchorId="618CE1D8" wp14:editId="46BC3D26">
              <wp:extent cx="5731510" cy="2981325"/>
              <wp:effectExtent l="0" t="0" r="254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981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8DAA610" w14:textId="77777777" w:rsidR="00AA4B5E" w:rsidRDefault="00AA4B5E" w:rsidP="00361823">
      <w:pPr>
        <w:spacing w:line="168" w:lineRule="auto"/>
        <w:rPr>
          <w:ins w:id="168" w:author="Rohit Mendhekar" w:date="2022-08-14T22:21:00Z"/>
          <w:sz w:val="28"/>
          <w:szCs w:val="28"/>
        </w:rPr>
      </w:pPr>
    </w:p>
    <w:p w14:paraId="729E0730" w14:textId="3FF24D6D" w:rsidR="00AA4B5E" w:rsidRPr="00103B15" w:rsidRDefault="00AA4B5E" w:rsidP="00361823">
      <w:pPr>
        <w:spacing w:line="168" w:lineRule="auto"/>
        <w:rPr>
          <w:ins w:id="169" w:author="Rohit Mendhekar" w:date="2022-08-14T22:21:00Z"/>
          <w:b/>
          <w:bCs/>
          <w:sz w:val="28"/>
          <w:szCs w:val="28"/>
          <w:rPrChange w:id="170" w:author="Rohit Mendhekar" w:date="2022-08-15T15:44:00Z">
            <w:rPr>
              <w:ins w:id="171" w:author="Rohit Mendhekar" w:date="2022-08-14T22:21:00Z"/>
              <w:sz w:val="28"/>
              <w:szCs w:val="28"/>
            </w:rPr>
          </w:rPrChange>
        </w:rPr>
      </w:pPr>
      <w:ins w:id="172" w:author="Rohit Mendhekar" w:date="2022-08-14T22:21:00Z">
        <w:r w:rsidRPr="00103B15">
          <w:rPr>
            <w:b/>
            <w:bCs/>
            <w:sz w:val="28"/>
            <w:szCs w:val="28"/>
            <w:rPrChange w:id="173" w:author="Rohit Mendhekar" w:date="2022-08-15T15:44:00Z">
              <w:rPr>
                <w:sz w:val="28"/>
                <w:szCs w:val="28"/>
              </w:rPr>
            </w:rPrChange>
          </w:rPr>
          <w:t>Confirmed cases started to find from 3rd month of 2020, since then case kept rising.</w:t>
        </w:r>
      </w:ins>
    </w:p>
    <w:p w14:paraId="12346380" w14:textId="1FE9C964" w:rsidR="00AA4B5E" w:rsidRPr="00103B15" w:rsidRDefault="00AA4B5E" w:rsidP="00AA4B5E">
      <w:pPr>
        <w:spacing w:line="168" w:lineRule="auto"/>
        <w:rPr>
          <w:ins w:id="174" w:author="Rohit Mendhekar" w:date="2022-08-14T22:22:00Z"/>
          <w:b/>
          <w:bCs/>
          <w:sz w:val="28"/>
          <w:szCs w:val="28"/>
          <w:rPrChange w:id="175" w:author="Rohit Mendhekar" w:date="2022-08-15T15:44:00Z">
            <w:rPr>
              <w:ins w:id="176" w:author="Rohit Mendhekar" w:date="2022-08-14T22:22:00Z"/>
              <w:sz w:val="28"/>
              <w:szCs w:val="28"/>
            </w:rPr>
          </w:rPrChange>
        </w:rPr>
      </w:pPr>
      <w:ins w:id="177" w:author="Rohit Mendhekar" w:date="2022-08-14T22:21:00Z">
        <w:r w:rsidRPr="00103B15">
          <w:rPr>
            <w:b/>
            <w:bCs/>
            <w:sz w:val="28"/>
            <w:szCs w:val="28"/>
            <w:rPrChange w:id="178" w:author="Rohit Mendhekar" w:date="2022-08-15T15:44:00Z">
              <w:rPr>
                <w:sz w:val="28"/>
                <w:szCs w:val="28"/>
              </w:rPr>
            </w:rPrChange>
          </w:rPr>
          <w:t xml:space="preserve">In year 2020, highest number of confirmed </w:t>
        </w:r>
      </w:ins>
      <w:ins w:id="179" w:author="Rohit Mendhekar" w:date="2022-08-15T15:44:00Z">
        <w:r w:rsidR="00103B15" w:rsidRPr="00103B15">
          <w:rPr>
            <w:b/>
            <w:bCs/>
            <w:sz w:val="28"/>
            <w:szCs w:val="28"/>
            <w:rPrChange w:id="180" w:author="Rohit Mendhekar" w:date="2022-08-15T15:44:00Z">
              <w:rPr>
                <w:sz w:val="28"/>
                <w:szCs w:val="28"/>
              </w:rPr>
            </w:rPrChange>
          </w:rPr>
          <w:t>cases</w:t>
        </w:r>
      </w:ins>
      <w:ins w:id="181" w:author="Rohit Mendhekar" w:date="2022-08-14T22:21:00Z">
        <w:r w:rsidRPr="00103B15">
          <w:rPr>
            <w:b/>
            <w:bCs/>
            <w:sz w:val="28"/>
            <w:szCs w:val="28"/>
            <w:rPrChange w:id="182" w:author="Rohit Mendhekar" w:date="2022-08-15T15:44:00Z">
              <w:rPr>
                <w:sz w:val="28"/>
                <w:szCs w:val="28"/>
              </w:rPr>
            </w:rPrChange>
          </w:rPr>
          <w:t xml:space="preserve"> found in 6th month: then cases started to decline but in 9th month there was sudden rise in cases.</w:t>
        </w:r>
      </w:ins>
    </w:p>
    <w:p w14:paraId="32B4BB70" w14:textId="706B56C2" w:rsidR="00AA4B5E" w:rsidRPr="00103B15" w:rsidRDefault="00AA4B5E" w:rsidP="00AA4B5E">
      <w:pPr>
        <w:spacing w:line="168" w:lineRule="auto"/>
        <w:rPr>
          <w:ins w:id="183" w:author="Rohit Mendhekar" w:date="2022-08-14T22:22:00Z"/>
          <w:b/>
          <w:bCs/>
          <w:sz w:val="28"/>
          <w:szCs w:val="28"/>
          <w:rPrChange w:id="184" w:author="Rohit Mendhekar" w:date="2022-08-15T15:44:00Z">
            <w:rPr>
              <w:ins w:id="185" w:author="Rohit Mendhekar" w:date="2022-08-14T22:22:00Z"/>
              <w:sz w:val="28"/>
              <w:szCs w:val="28"/>
            </w:rPr>
          </w:rPrChange>
        </w:rPr>
      </w:pPr>
      <w:ins w:id="186" w:author="Rohit Mendhekar" w:date="2022-08-14T22:22:00Z">
        <w:r w:rsidRPr="00103B15">
          <w:rPr>
            <w:b/>
            <w:bCs/>
            <w:sz w:val="28"/>
            <w:szCs w:val="28"/>
            <w:rPrChange w:id="187" w:author="Rohit Mendhekar" w:date="2022-08-15T15:44:00Z">
              <w:rPr>
                <w:sz w:val="28"/>
                <w:szCs w:val="28"/>
              </w:rPr>
            </w:rPrChange>
          </w:rPr>
          <w:t>After 10</w:t>
        </w:r>
        <w:r w:rsidRPr="00103B15">
          <w:rPr>
            <w:b/>
            <w:bCs/>
            <w:sz w:val="28"/>
            <w:szCs w:val="28"/>
            <w:vertAlign w:val="superscript"/>
            <w:rPrChange w:id="188" w:author="Rohit Mendhekar" w:date="2022-08-15T15:44:00Z">
              <w:rPr>
                <w:sz w:val="28"/>
                <w:szCs w:val="28"/>
              </w:rPr>
            </w:rPrChange>
          </w:rPr>
          <w:t>th</w:t>
        </w:r>
        <w:r w:rsidRPr="00103B15">
          <w:rPr>
            <w:b/>
            <w:bCs/>
            <w:sz w:val="28"/>
            <w:szCs w:val="28"/>
            <w:rPrChange w:id="189" w:author="Rohit Mendhekar" w:date="2022-08-15T15:44:00Z">
              <w:rPr>
                <w:sz w:val="28"/>
                <w:szCs w:val="28"/>
              </w:rPr>
            </w:rPrChange>
          </w:rPr>
          <w:t xml:space="preserve"> month there is sudden fall started in case according to data</w:t>
        </w:r>
      </w:ins>
    </w:p>
    <w:p w14:paraId="60EC4776" w14:textId="104AA7CD" w:rsidR="00AA4B5E" w:rsidRDefault="00AA4B5E" w:rsidP="00AA4B5E">
      <w:pPr>
        <w:spacing w:line="168" w:lineRule="auto"/>
        <w:rPr>
          <w:ins w:id="190" w:author="Rohit Mendhekar" w:date="2022-08-14T22:22:00Z"/>
          <w:sz w:val="28"/>
          <w:szCs w:val="28"/>
        </w:rPr>
      </w:pPr>
    </w:p>
    <w:p w14:paraId="1B142962" w14:textId="711F050A" w:rsidR="00AA4B5E" w:rsidRDefault="00AA4B5E" w:rsidP="00AA4B5E">
      <w:pPr>
        <w:spacing w:line="168" w:lineRule="auto"/>
        <w:rPr>
          <w:ins w:id="191" w:author="Rohit Mendhekar" w:date="2022-08-14T22:22:00Z"/>
          <w:sz w:val="28"/>
          <w:szCs w:val="28"/>
        </w:rPr>
      </w:pPr>
    </w:p>
    <w:p w14:paraId="4E1154A8" w14:textId="66DD5B2E" w:rsidR="00AA4B5E" w:rsidRPr="00BC6CBC" w:rsidRDefault="00AA4B5E" w:rsidP="00AA4B5E">
      <w:pPr>
        <w:spacing w:line="168" w:lineRule="auto"/>
        <w:rPr>
          <w:ins w:id="192" w:author="Rohit Mendhekar" w:date="2022-08-14T22:23:00Z"/>
          <w:b/>
          <w:bCs/>
          <w:sz w:val="30"/>
          <w:szCs w:val="30"/>
          <w:rPrChange w:id="193" w:author="Rohit Mendhekar" w:date="2022-08-15T17:23:00Z">
            <w:rPr>
              <w:ins w:id="194" w:author="Rohit Mendhekar" w:date="2022-08-14T22:23:00Z"/>
              <w:sz w:val="30"/>
              <w:szCs w:val="30"/>
            </w:rPr>
          </w:rPrChange>
        </w:rPr>
      </w:pPr>
      <w:ins w:id="195" w:author="Rohit Mendhekar" w:date="2022-08-14T22:23:00Z">
        <w:r w:rsidRPr="00BC6CBC">
          <w:rPr>
            <w:b/>
            <w:bCs/>
            <w:sz w:val="30"/>
            <w:szCs w:val="30"/>
            <w:rPrChange w:id="196" w:author="Rohit Mendhekar" w:date="2022-08-15T17:23:00Z">
              <w:rPr>
                <w:sz w:val="28"/>
                <w:szCs w:val="28"/>
              </w:rPr>
            </w:rPrChange>
          </w:rPr>
          <w:t>Step</w:t>
        </w:r>
        <w:r w:rsidRPr="00BC6CBC">
          <w:rPr>
            <w:b/>
            <w:bCs/>
            <w:sz w:val="30"/>
            <w:szCs w:val="30"/>
            <w:rPrChange w:id="197" w:author="Rohit Mendhekar" w:date="2022-08-15T17:23:00Z">
              <w:rPr>
                <w:sz w:val="30"/>
                <w:szCs w:val="30"/>
              </w:rPr>
            </w:rPrChange>
          </w:rPr>
          <w:t>_11</w:t>
        </w:r>
        <w:r w:rsidRPr="00BC6CBC">
          <w:rPr>
            <w:b/>
            <w:bCs/>
            <w:sz w:val="30"/>
            <w:szCs w:val="30"/>
            <w:rPrChange w:id="198" w:author="Rohit Mendhekar" w:date="2022-08-15T17:23:00Z">
              <w:rPr>
                <w:sz w:val="30"/>
                <w:szCs w:val="30"/>
              </w:rPr>
            </w:rPrChange>
          </w:rPr>
          <w:sym w:font="Wingdings" w:char="F0E0"/>
        </w:r>
      </w:ins>
      <w:ins w:id="199" w:author="Rohit Mendhekar" w:date="2022-08-15T17:27:00Z">
        <w:r w:rsidR="00BC6CBC">
          <w:rPr>
            <w:b/>
            <w:bCs/>
            <w:sz w:val="30"/>
            <w:szCs w:val="30"/>
          </w:rPr>
          <w:t xml:space="preserve"> here we plotted deaths by month.</w:t>
        </w:r>
      </w:ins>
    </w:p>
    <w:p w14:paraId="68FC0C46" w14:textId="77777777" w:rsidR="00B9107A" w:rsidRPr="00B9107A" w:rsidRDefault="00B9107A" w:rsidP="00B9107A">
      <w:pPr>
        <w:spacing w:line="168" w:lineRule="auto"/>
        <w:rPr>
          <w:ins w:id="200" w:author="Rohit Mendhekar" w:date="2022-08-14T22:23:00Z"/>
          <w:sz w:val="30"/>
          <w:szCs w:val="30"/>
        </w:rPr>
      </w:pPr>
      <w:proofErr w:type="spellStart"/>
      <w:ins w:id="201" w:author="Rohit Mendhekar" w:date="2022-08-14T22:23:00Z">
        <w:r w:rsidRPr="00B9107A">
          <w:rPr>
            <w:sz w:val="30"/>
            <w:szCs w:val="30"/>
          </w:rPr>
          <w:t>death_grouped_month.plot</w:t>
        </w:r>
        <w:proofErr w:type="spellEnd"/>
        <w:r w:rsidRPr="00B9107A">
          <w:rPr>
            <w:sz w:val="30"/>
            <w:szCs w:val="30"/>
          </w:rPr>
          <w:t>(kind='bar',</w:t>
        </w:r>
        <w:proofErr w:type="spellStart"/>
        <w:r w:rsidRPr="00B9107A">
          <w:rPr>
            <w:sz w:val="30"/>
            <w:szCs w:val="30"/>
          </w:rPr>
          <w:t>figsize</w:t>
        </w:r>
        <w:proofErr w:type="spellEnd"/>
        <w:r w:rsidRPr="00B9107A">
          <w:rPr>
            <w:sz w:val="30"/>
            <w:szCs w:val="30"/>
          </w:rPr>
          <w:t>=(20,10))</w:t>
        </w:r>
      </w:ins>
    </w:p>
    <w:p w14:paraId="286FD30A" w14:textId="77777777" w:rsidR="00B9107A" w:rsidRPr="00B9107A" w:rsidRDefault="00B9107A" w:rsidP="00B9107A">
      <w:pPr>
        <w:spacing w:line="168" w:lineRule="auto"/>
        <w:rPr>
          <w:ins w:id="202" w:author="Rohit Mendhekar" w:date="2022-08-14T22:23:00Z"/>
          <w:sz w:val="30"/>
          <w:szCs w:val="30"/>
        </w:rPr>
      </w:pPr>
      <w:proofErr w:type="spellStart"/>
      <w:ins w:id="203" w:author="Rohit Mendhekar" w:date="2022-08-14T22:23:00Z">
        <w:r w:rsidRPr="00B9107A">
          <w:rPr>
            <w:sz w:val="30"/>
            <w:szCs w:val="30"/>
          </w:rPr>
          <w:t>plt.xlabel</w:t>
        </w:r>
        <w:proofErr w:type="spellEnd"/>
        <w:r w:rsidRPr="00B9107A">
          <w:rPr>
            <w:sz w:val="30"/>
            <w:szCs w:val="30"/>
          </w:rPr>
          <w:t>("Month")</w:t>
        </w:r>
      </w:ins>
    </w:p>
    <w:p w14:paraId="64FFF8E7" w14:textId="4DE7692A" w:rsidR="00B9107A" w:rsidRPr="00B9107A" w:rsidRDefault="00B9107A" w:rsidP="00B9107A">
      <w:pPr>
        <w:spacing w:line="168" w:lineRule="auto"/>
        <w:rPr>
          <w:ins w:id="204" w:author="Rohit Mendhekar" w:date="2022-08-14T22:23:00Z"/>
          <w:sz w:val="30"/>
          <w:szCs w:val="30"/>
        </w:rPr>
      </w:pPr>
      <w:proofErr w:type="spellStart"/>
      <w:ins w:id="205" w:author="Rohit Mendhekar" w:date="2022-08-14T22:23:00Z">
        <w:r w:rsidRPr="00B9107A">
          <w:rPr>
            <w:sz w:val="30"/>
            <w:szCs w:val="30"/>
          </w:rPr>
          <w:t>plt.ylabel</w:t>
        </w:r>
        <w:proofErr w:type="spellEnd"/>
        <w:r w:rsidRPr="00B9107A">
          <w:rPr>
            <w:sz w:val="30"/>
            <w:szCs w:val="30"/>
          </w:rPr>
          <w:t>("Death</w:t>
        </w:r>
      </w:ins>
      <w:ins w:id="206" w:author="Rohit Mendhekar" w:date="2022-08-15T17:25:00Z">
        <w:r w:rsidR="00BC6CBC">
          <w:rPr>
            <w:sz w:val="30"/>
            <w:szCs w:val="30"/>
          </w:rPr>
          <w:t>s</w:t>
        </w:r>
      </w:ins>
      <w:ins w:id="207" w:author="Rohit Mendhekar" w:date="2022-08-14T22:23:00Z">
        <w:r w:rsidRPr="00B9107A">
          <w:rPr>
            <w:sz w:val="30"/>
            <w:szCs w:val="30"/>
          </w:rPr>
          <w:t>")</w:t>
        </w:r>
      </w:ins>
    </w:p>
    <w:p w14:paraId="4AFCA0B1" w14:textId="77777777" w:rsidR="00B9107A" w:rsidRPr="00B9107A" w:rsidRDefault="00B9107A" w:rsidP="00B9107A">
      <w:pPr>
        <w:spacing w:line="168" w:lineRule="auto"/>
        <w:rPr>
          <w:ins w:id="208" w:author="Rohit Mendhekar" w:date="2022-08-14T22:23:00Z"/>
          <w:sz w:val="30"/>
          <w:szCs w:val="30"/>
        </w:rPr>
      </w:pPr>
      <w:proofErr w:type="spellStart"/>
      <w:ins w:id="209" w:author="Rohit Mendhekar" w:date="2022-08-14T22:23:00Z">
        <w:r w:rsidRPr="00B9107A">
          <w:rPr>
            <w:sz w:val="30"/>
            <w:szCs w:val="30"/>
          </w:rPr>
          <w:t>plt.grid</w:t>
        </w:r>
        <w:proofErr w:type="spellEnd"/>
        <w:r w:rsidRPr="00B9107A">
          <w:rPr>
            <w:sz w:val="30"/>
            <w:szCs w:val="30"/>
          </w:rPr>
          <w:t>(axis='y')</w:t>
        </w:r>
      </w:ins>
    </w:p>
    <w:p w14:paraId="402474E8" w14:textId="133387B1" w:rsidR="00B9107A" w:rsidRDefault="00B9107A" w:rsidP="00B9107A">
      <w:pPr>
        <w:spacing w:line="168" w:lineRule="auto"/>
        <w:rPr>
          <w:ins w:id="210" w:author="Rohit Mendhekar" w:date="2022-08-14T22:23:00Z"/>
          <w:sz w:val="30"/>
          <w:szCs w:val="30"/>
        </w:rPr>
      </w:pPr>
      <w:proofErr w:type="spellStart"/>
      <w:ins w:id="211" w:author="Rohit Mendhekar" w:date="2022-08-14T22:23:00Z">
        <w:r w:rsidRPr="00B9107A">
          <w:rPr>
            <w:sz w:val="30"/>
            <w:szCs w:val="30"/>
          </w:rPr>
          <w:t>plt.title</w:t>
        </w:r>
        <w:proofErr w:type="spellEnd"/>
        <w:r w:rsidRPr="00B9107A">
          <w:rPr>
            <w:sz w:val="30"/>
            <w:szCs w:val="30"/>
          </w:rPr>
          <w:t>("</w:t>
        </w:r>
      </w:ins>
      <w:ins w:id="212" w:author="Rohit Mendhekar" w:date="2022-08-15T17:26:00Z">
        <w:r w:rsidR="00BC6CBC">
          <w:rPr>
            <w:sz w:val="30"/>
            <w:szCs w:val="30"/>
          </w:rPr>
          <w:t>Monthly Deaths</w:t>
        </w:r>
      </w:ins>
      <w:ins w:id="213" w:author="Rohit Mendhekar" w:date="2022-08-14T22:23:00Z">
        <w:r w:rsidRPr="00B9107A">
          <w:rPr>
            <w:sz w:val="30"/>
            <w:szCs w:val="30"/>
          </w:rPr>
          <w:t>")</w:t>
        </w:r>
      </w:ins>
    </w:p>
    <w:p w14:paraId="67173918" w14:textId="79D58471" w:rsidR="00B9107A" w:rsidRDefault="00B9107A" w:rsidP="00B9107A">
      <w:pPr>
        <w:spacing w:line="168" w:lineRule="auto"/>
        <w:rPr>
          <w:ins w:id="214" w:author="Rohit Mendhekar" w:date="2022-08-14T22:23:00Z"/>
          <w:sz w:val="30"/>
          <w:szCs w:val="30"/>
        </w:rPr>
      </w:pPr>
    </w:p>
    <w:p w14:paraId="0F46E534" w14:textId="3F3B35ED" w:rsidR="00B9107A" w:rsidRPr="00B9107A" w:rsidRDefault="00BC6CBC" w:rsidP="00B9107A">
      <w:pPr>
        <w:spacing w:line="168" w:lineRule="auto"/>
        <w:rPr>
          <w:ins w:id="215" w:author="Rohit Mendhekar" w:date="2022-08-14T22:24:00Z"/>
          <w:sz w:val="28"/>
          <w:szCs w:val="28"/>
          <w:rPrChange w:id="216" w:author="Rohit Mendhekar" w:date="2022-08-14T22:24:00Z">
            <w:rPr>
              <w:ins w:id="217" w:author="Rohit Mendhekar" w:date="2022-08-14T22:24:00Z"/>
              <w:sz w:val="30"/>
              <w:szCs w:val="30"/>
            </w:rPr>
          </w:rPrChange>
        </w:rPr>
      </w:pPr>
      <w:ins w:id="218" w:author="Rohit Mendhekar" w:date="2022-08-15T17:26:00Z">
        <w:r>
          <w:rPr>
            <w:noProof/>
            <w:sz w:val="28"/>
            <w:szCs w:val="28"/>
          </w:rPr>
          <w:lastRenderedPageBreak/>
          <w:drawing>
            <wp:inline distT="0" distB="0" distL="0" distR="0" wp14:anchorId="5D90A4A1" wp14:editId="011890AF">
              <wp:extent cx="5731510" cy="2926080"/>
              <wp:effectExtent l="0" t="0" r="2540" b="762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926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0C6249" w14:textId="77777777" w:rsidR="00186E89" w:rsidRDefault="00186E89" w:rsidP="00B9107A">
      <w:pPr>
        <w:spacing w:line="168" w:lineRule="auto"/>
        <w:rPr>
          <w:ins w:id="219" w:author="Rohit Mendhekar" w:date="2022-08-15T17:03:00Z"/>
          <w:b/>
          <w:bCs/>
          <w:sz w:val="28"/>
          <w:szCs w:val="28"/>
        </w:rPr>
      </w:pPr>
    </w:p>
    <w:p w14:paraId="24EE958D" w14:textId="553ECBE7" w:rsidR="00B9107A" w:rsidRPr="00103B15" w:rsidRDefault="00B9107A" w:rsidP="00B9107A">
      <w:pPr>
        <w:spacing w:line="168" w:lineRule="auto"/>
        <w:rPr>
          <w:ins w:id="220" w:author="Rohit Mendhekar" w:date="2022-08-14T22:26:00Z"/>
          <w:b/>
          <w:bCs/>
          <w:sz w:val="28"/>
          <w:szCs w:val="28"/>
          <w:rPrChange w:id="221" w:author="Rohit Mendhekar" w:date="2022-08-15T15:44:00Z">
            <w:rPr>
              <w:ins w:id="222" w:author="Rohit Mendhekar" w:date="2022-08-14T22:26:00Z"/>
              <w:sz w:val="28"/>
              <w:szCs w:val="28"/>
            </w:rPr>
          </w:rPrChange>
        </w:rPr>
      </w:pPr>
      <w:ins w:id="223" w:author="Rohit Mendhekar" w:date="2022-08-14T22:24:00Z">
        <w:r w:rsidRPr="00103B15">
          <w:rPr>
            <w:b/>
            <w:bCs/>
            <w:sz w:val="28"/>
            <w:szCs w:val="28"/>
            <w:rPrChange w:id="224" w:author="Rohit Mendhekar" w:date="2022-08-15T15:44:00Z">
              <w:rPr>
                <w:sz w:val="30"/>
                <w:szCs w:val="30"/>
              </w:rPr>
            </w:rPrChange>
          </w:rPr>
          <w:t xml:space="preserve">For </w:t>
        </w:r>
        <w:r w:rsidRPr="00103B15">
          <w:rPr>
            <w:b/>
            <w:bCs/>
            <w:sz w:val="28"/>
            <w:szCs w:val="28"/>
            <w:rPrChange w:id="225" w:author="Rohit Mendhekar" w:date="2022-08-15T15:44:00Z">
              <w:rPr>
                <w:sz w:val="28"/>
                <w:szCs w:val="28"/>
              </w:rPr>
            </w:rPrChange>
          </w:rPr>
          <w:t>deaths from 3</w:t>
        </w:r>
        <w:r w:rsidRPr="00103B15">
          <w:rPr>
            <w:b/>
            <w:bCs/>
            <w:sz w:val="28"/>
            <w:szCs w:val="28"/>
            <w:vertAlign w:val="superscript"/>
            <w:rPrChange w:id="226" w:author="Rohit Mendhekar" w:date="2022-08-15T15:44:00Z">
              <w:rPr>
                <w:sz w:val="28"/>
                <w:szCs w:val="28"/>
              </w:rPr>
            </w:rPrChange>
          </w:rPr>
          <w:t>rd</w:t>
        </w:r>
        <w:r w:rsidRPr="00103B15">
          <w:rPr>
            <w:b/>
            <w:bCs/>
            <w:sz w:val="28"/>
            <w:szCs w:val="28"/>
            <w:rPrChange w:id="227" w:author="Rohit Mendhekar" w:date="2022-08-15T15:44:00Z">
              <w:rPr>
                <w:sz w:val="28"/>
                <w:szCs w:val="28"/>
              </w:rPr>
            </w:rPrChange>
          </w:rPr>
          <w:t xml:space="preserve"> month </w:t>
        </w:r>
      </w:ins>
      <w:ins w:id="228" w:author="Rohit Mendhekar" w:date="2022-08-14T22:25:00Z">
        <w:r w:rsidRPr="00103B15">
          <w:rPr>
            <w:b/>
            <w:bCs/>
            <w:sz w:val="28"/>
            <w:szCs w:val="28"/>
            <w:rPrChange w:id="229" w:author="Rohit Mendhekar" w:date="2022-08-15T15:44:00Z">
              <w:rPr>
                <w:sz w:val="28"/>
                <w:szCs w:val="28"/>
              </w:rPr>
            </w:rPrChange>
          </w:rPr>
          <w:t>started peoples dying. In 6</w:t>
        </w:r>
        <w:r w:rsidRPr="00103B15">
          <w:rPr>
            <w:b/>
            <w:bCs/>
            <w:sz w:val="28"/>
            <w:szCs w:val="28"/>
            <w:vertAlign w:val="superscript"/>
            <w:rPrChange w:id="230" w:author="Rohit Mendhekar" w:date="2022-08-15T15:44:00Z">
              <w:rPr>
                <w:sz w:val="28"/>
                <w:szCs w:val="28"/>
              </w:rPr>
            </w:rPrChange>
          </w:rPr>
          <w:t>th</w:t>
        </w:r>
        <w:r w:rsidRPr="00103B15">
          <w:rPr>
            <w:b/>
            <w:bCs/>
            <w:sz w:val="28"/>
            <w:szCs w:val="28"/>
            <w:rPrChange w:id="231" w:author="Rohit Mendhekar" w:date="2022-08-15T15:44:00Z">
              <w:rPr>
                <w:sz w:val="28"/>
                <w:szCs w:val="28"/>
              </w:rPr>
            </w:rPrChange>
          </w:rPr>
          <w:t xml:space="preserve"> month more than 800000 peoples are died </w:t>
        </w:r>
      </w:ins>
      <w:ins w:id="232" w:author="Rohit Mendhekar" w:date="2022-08-14T22:26:00Z">
        <w:r w:rsidRPr="00103B15">
          <w:rPr>
            <w:b/>
            <w:bCs/>
            <w:sz w:val="28"/>
            <w:szCs w:val="28"/>
            <w:rPrChange w:id="233" w:author="Rohit Mendhekar" w:date="2022-08-15T15:44:00Z">
              <w:rPr>
                <w:sz w:val="28"/>
                <w:szCs w:val="28"/>
              </w:rPr>
            </w:rPrChange>
          </w:rPr>
          <w:t>and this</w:t>
        </w:r>
      </w:ins>
      <w:ins w:id="234" w:author="Rohit Mendhekar" w:date="2022-08-15T17:04:00Z">
        <w:r w:rsidR="00186E89">
          <w:rPr>
            <w:b/>
            <w:bCs/>
            <w:sz w:val="28"/>
            <w:szCs w:val="28"/>
          </w:rPr>
          <w:t xml:space="preserve"> month</w:t>
        </w:r>
      </w:ins>
      <w:ins w:id="235" w:author="Rohit Mendhekar" w:date="2022-08-14T22:26:00Z">
        <w:r w:rsidRPr="00103B15">
          <w:rPr>
            <w:b/>
            <w:bCs/>
            <w:sz w:val="28"/>
            <w:szCs w:val="28"/>
            <w:rPrChange w:id="236" w:author="Rohit Mendhekar" w:date="2022-08-15T15:44:00Z">
              <w:rPr>
                <w:sz w:val="28"/>
                <w:szCs w:val="28"/>
              </w:rPr>
            </w:rPrChange>
          </w:rPr>
          <w:t xml:space="preserve"> is peak</w:t>
        </w:r>
      </w:ins>
      <w:ins w:id="237" w:author="Rohit Mendhekar" w:date="2022-08-15T17:04:00Z">
        <w:r w:rsidR="00186E89">
          <w:rPr>
            <w:b/>
            <w:bCs/>
            <w:sz w:val="28"/>
            <w:szCs w:val="28"/>
          </w:rPr>
          <w:t xml:space="preserve"> of this category</w:t>
        </w:r>
      </w:ins>
      <w:ins w:id="238" w:author="Rohit Mendhekar" w:date="2022-08-14T22:26:00Z">
        <w:r w:rsidRPr="00103B15">
          <w:rPr>
            <w:b/>
            <w:bCs/>
            <w:sz w:val="28"/>
            <w:szCs w:val="28"/>
            <w:rPrChange w:id="239" w:author="Rohit Mendhekar" w:date="2022-08-15T15:44:00Z">
              <w:rPr>
                <w:sz w:val="28"/>
                <w:szCs w:val="28"/>
              </w:rPr>
            </w:rPrChange>
          </w:rPr>
          <w:t>. After 6</w:t>
        </w:r>
        <w:r w:rsidRPr="00103B15">
          <w:rPr>
            <w:b/>
            <w:bCs/>
            <w:sz w:val="28"/>
            <w:szCs w:val="28"/>
            <w:vertAlign w:val="superscript"/>
            <w:rPrChange w:id="240" w:author="Rohit Mendhekar" w:date="2022-08-15T15:44:00Z">
              <w:rPr>
                <w:sz w:val="28"/>
                <w:szCs w:val="28"/>
              </w:rPr>
            </w:rPrChange>
          </w:rPr>
          <w:t>th</w:t>
        </w:r>
        <w:r w:rsidRPr="00103B15">
          <w:rPr>
            <w:b/>
            <w:bCs/>
            <w:sz w:val="28"/>
            <w:szCs w:val="28"/>
            <w:rPrChange w:id="241" w:author="Rohit Mendhekar" w:date="2022-08-15T15:44:00Z">
              <w:rPr>
                <w:sz w:val="28"/>
                <w:szCs w:val="28"/>
              </w:rPr>
            </w:rPrChange>
          </w:rPr>
          <w:t xml:space="preserve"> month graph felled down.</w:t>
        </w:r>
      </w:ins>
    </w:p>
    <w:p w14:paraId="1CCD7E39" w14:textId="77777777" w:rsidR="00B9107A" w:rsidRDefault="00B9107A" w:rsidP="00B9107A">
      <w:pPr>
        <w:spacing w:line="168" w:lineRule="auto"/>
        <w:rPr>
          <w:ins w:id="242" w:author="Rohit Mendhekar" w:date="2022-08-14T22:26:00Z"/>
          <w:sz w:val="28"/>
          <w:szCs w:val="28"/>
        </w:rPr>
      </w:pPr>
    </w:p>
    <w:p w14:paraId="13E8D6CA" w14:textId="54A1333C" w:rsidR="00B9107A" w:rsidRPr="00BC6CBC" w:rsidRDefault="00B9107A" w:rsidP="00B9107A">
      <w:pPr>
        <w:spacing w:line="168" w:lineRule="auto"/>
        <w:rPr>
          <w:ins w:id="243" w:author="Rohit Mendhekar" w:date="2022-08-14T22:27:00Z"/>
          <w:b/>
          <w:bCs/>
          <w:sz w:val="30"/>
          <w:szCs w:val="30"/>
          <w:rPrChange w:id="244" w:author="Rohit Mendhekar" w:date="2022-08-15T17:23:00Z">
            <w:rPr>
              <w:ins w:id="245" w:author="Rohit Mendhekar" w:date="2022-08-14T22:27:00Z"/>
              <w:sz w:val="30"/>
              <w:szCs w:val="30"/>
            </w:rPr>
          </w:rPrChange>
        </w:rPr>
      </w:pPr>
      <w:ins w:id="246" w:author="Rohit Mendhekar" w:date="2022-08-14T22:27:00Z">
        <w:r w:rsidRPr="00BC6CBC">
          <w:rPr>
            <w:b/>
            <w:bCs/>
            <w:sz w:val="30"/>
            <w:szCs w:val="30"/>
            <w:rPrChange w:id="247" w:author="Rohit Mendhekar" w:date="2022-08-15T17:23:00Z">
              <w:rPr>
                <w:sz w:val="30"/>
                <w:szCs w:val="30"/>
              </w:rPr>
            </w:rPrChange>
          </w:rPr>
          <w:t>Step</w:t>
        </w:r>
      </w:ins>
      <w:ins w:id="248" w:author="Rohit Mendhekar" w:date="2022-08-14T22:29:00Z">
        <w:r w:rsidR="00E31D86" w:rsidRPr="00BC6CBC">
          <w:rPr>
            <w:b/>
            <w:bCs/>
            <w:sz w:val="30"/>
            <w:szCs w:val="30"/>
            <w:rPrChange w:id="249" w:author="Rohit Mendhekar" w:date="2022-08-15T17:23:00Z">
              <w:rPr>
                <w:sz w:val="30"/>
                <w:szCs w:val="30"/>
              </w:rPr>
            </w:rPrChange>
          </w:rPr>
          <w:t>_12</w:t>
        </w:r>
      </w:ins>
      <w:ins w:id="250" w:author="Rohit Mendhekar" w:date="2022-08-14T22:27:00Z">
        <w:r w:rsidRPr="00BC6CBC">
          <w:rPr>
            <w:b/>
            <w:bCs/>
            <w:sz w:val="30"/>
            <w:szCs w:val="30"/>
            <w:rPrChange w:id="251" w:author="Rohit Mendhekar" w:date="2022-08-15T17:23:00Z">
              <w:rPr>
                <w:sz w:val="30"/>
                <w:szCs w:val="30"/>
              </w:rPr>
            </w:rPrChange>
          </w:rPr>
          <w:sym w:font="Wingdings" w:char="F0E0"/>
        </w:r>
      </w:ins>
      <w:ins w:id="252" w:author="Rohit Mendhekar" w:date="2022-08-15T17:28:00Z">
        <w:r w:rsidR="00BC6CBC">
          <w:rPr>
            <w:b/>
            <w:bCs/>
            <w:sz w:val="30"/>
            <w:szCs w:val="30"/>
          </w:rPr>
          <w:t xml:space="preserve"> </w:t>
        </w:r>
        <w:r w:rsidR="00BC6CBC">
          <w:rPr>
            <w:b/>
            <w:bCs/>
            <w:sz w:val="30"/>
            <w:szCs w:val="30"/>
          </w:rPr>
          <w:t xml:space="preserve">here we plotted </w:t>
        </w:r>
        <w:r w:rsidR="00BC6CBC">
          <w:rPr>
            <w:b/>
            <w:bCs/>
            <w:sz w:val="30"/>
            <w:szCs w:val="30"/>
          </w:rPr>
          <w:t>recovery</w:t>
        </w:r>
        <w:r w:rsidR="00BC6CBC">
          <w:rPr>
            <w:b/>
            <w:bCs/>
            <w:sz w:val="30"/>
            <w:szCs w:val="30"/>
          </w:rPr>
          <w:t xml:space="preserve"> by month.</w:t>
        </w:r>
      </w:ins>
    </w:p>
    <w:p w14:paraId="4298EDE6" w14:textId="77777777" w:rsidR="00B9107A" w:rsidRDefault="00B9107A" w:rsidP="00B9107A">
      <w:pPr>
        <w:spacing w:line="168" w:lineRule="auto"/>
        <w:rPr>
          <w:ins w:id="253" w:author="Rohit Mendhekar" w:date="2022-08-14T22:27:00Z"/>
          <w:sz w:val="30"/>
          <w:szCs w:val="30"/>
        </w:rPr>
      </w:pPr>
    </w:p>
    <w:p w14:paraId="7D52CACD" w14:textId="77777777" w:rsidR="00B9107A" w:rsidRPr="00B9107A" w:rsidRDefault="00B9107A" w:rsidP="00B9107A">
      <w:pPr>
        <w:spacing w:line="168" w:lineRule="auto"/>
        <w:rPr>
          <w:ins w:id="254" w:author="Rohit Mendhekar" w:date="2022-08-14T22:27:00Z"/>
          <w:sz w:val="28"/>
          <w:szCs w:val="28"/>
        </w:rPr>
      </w:pPr>
      <w:proofErr w:type="spellStart"/>
      <w:ins w:id="255" w:author="Rohit Mendhekar" w:date="2022-08-14T22:27:00Z">
        <w:r w:rsidRPr="00B9107A">
          <w:rPr>
            <w:sz w:val="28"/>
            <w:szCs w:val="28"/>
          </w:rPr>
          <w:t>rec_grouped_month.plot</w:t>
        </w:r>
        <w:proofErr w:type="spellEnd"/>
        <w:r w:rsidRPr="00B9107A">
          <w:rPr>
            <w:sz w:val="28"/>
            <w:szCs w:val="28"/>
          </w:rPr>
          <w:t>(kind='bar',</w:t>
        </w:r>
        <w:proofErr w:type="spellStart"/>
        <w:r w:rsidRPr="00B9107A">
          <w:rPr>
            <w:sz w:val="28"/>
            <w:szCs w:val="28"/>
          </w:rPr>
          <w:t>figsize</w:t>
        </w:r>
        <w:proofErr w:type="spellEnd"/>
        <w:r w:rsidRPr="00B9107A">
          <w:rPr>
            <w:sz w:val="28"/>
            <w:szCs w:val="28"/>
          </w:rPr>
          <w:t>=(20,10))</w:t>
        </w:r>
      </w:ins>
    </w:p>
    <w:p w14:paraId="6C3B271C" w14:textId="77777777" w:rsidR="00B9107A" w:rsidRPr="00B9107A" w:rsidRDefault="00B9107A" w:rsidP="00B9107A">
      <w:pPr>
        <w:spacing w:line="168" w:lineRule="auto"/>
        <w:rPr>
          <w:ins w:id="256" w:author="Rohit Mendhekar" w:date="2022-08-14T22:27:00Z"/>
          <w:sz w:val="28"/>
          <w:szCs w:val="28"/>
        </w:rPr>
      </w:pPr>
      <w:proofErr w:type="spellStart"/>
      <w:ins w:id="257" w:author="Rohit Mendhekar" w:date="2022-08-14T22:27:00Z">
        <w:r w:rsidRPr="00B9107A">
          <w:rPr>
            <w:sz w:val="28"/>
            <w:szCs w:val="28"/>
          </w:rPr>
          <w:t>plt.xlabel</w:t>
        </w:r>
        <w:proofErr w:type="spellEnd"/>
        <w:r w:rsidRPr="00B9107A">
          <w:rPr>
            <w:sz w:val="28"/>
            <w:szCs w:val="28"/>
          </w:rPr>
          <w:t>("Month")</w:t>
        </w:r>
      </w:ins>
    </w:p>
    <w:p w14:paraId="34585B21" w14:textId="77777777" w:rsidR="00B9107A" w:rsidRPr="00B9107A" w:rsidRDefault="00B9107A" w:rsidP="00B9107A">
      <w:pPr>
        <w:spacing w:line="168" w:lineRule="auto"/>
        <w:rPr>
          <w:ins w:id="258" w:author="Rohit Mendhekar" w:date="2022-08-14T22:27:00Z"/>
          <w:sz w:val="28"/>
          <w:szCs w:val="28"/>
        </w:rPr>
      </w:pPr>
      <w:proofErr w:type="spellStart"/>
      <w:ins w:id="259" w:author="Rohit Mendhekar" w:date="2022-08-14T22:27:00Z">
        <w:r w:rsidRPr="00B9107A">
          <w:rPr>
            <w:sz w:val="28"/>
            <w:szCs w:val="28"/>
          </w:rPr>
          <w:t>plt.ylabel</w:t>
        </w:r>
        <w:proofErr w:type="spellEnd"/>
        <w:r w:rsidRPr="00B9107A">
          <w:rPr>
            <w:sz w:val="28"/>
            <w:szCs w:val="28"/>
          </w:rPr>
          <w:t>("Recovered cases")</w:t>
        </w:r>
      </w:ins>
    </w:p>
    <w:p w14:paraId="3CACC181" w14:textId="77777777" w:rsidR="00B9107A" w:rsidRPr="00B9107A" w:rsidRDefault="00B9107A" w:rsidP="00B9107A">
      <w:pPr>
        <w:spacing w:line="168" w:lineRule="auto"/>
        <w:rPr>
          <w:ins w:id="260" w:author="Rohit Mendhekar" w:date="2022-08-14T22:27:00Z"/>
          <w:sz w:val="28"/>
          <w:szCs w:val="28"/>
        </w:rPr>
      </w:pPr>
      <w:proofErr w:type="spellStart"/>
      <w:ins w:id="261" w:author="Rohit Mendhekar" w:date="2022-08-14T22:27:00Z">
        <w:r w:rsidRPr="00B9107A">
          <w:rPr>
            <w:sz w:val="28"/>
            <w:szCs w:val="28"/>
          </w:rPr>
          <w:t>plt.grid</w:t>
        </w:r>
        <w:proofErr w:type="spellEnd"/>
        <w:r w:rsidRPr="00B9107A">
          <w:rPr>
            <w:sz w:val="28"/>
            <w:szCs w:val="28"/>
          </w:rPr>
          <w:t>(axis='y')</w:t>
        </w:r>
      </w:ins>
    </w:p>
    <w:p w14:paraId="7A8F52DB" w14:textId="77777777" w:rsidR="00B9107A" w:rsidRDefault="00B9107A" w:rsidP="00B9107A">
      <w:pPr>
        <w:spacing w:line="168" w:lineRule="auto"/>
        <w:rPr>
          <w:ins w:id="262" w:author="Rohit Mendhekar" w:date="2022-08-14T22:27:00Z"/>
          <w:sz w:val="28"/>
          <w:szCs w:val="28"/>
        </w:rPr>
      </w:pPr>
      <w:proofErr w:type="spellStart"/>
      <w:ins w:id="263" w:author="Rohit Mendhekar" w:date="2022-08-14T22:27:00Z">
        <w:r w:rsidRPr="00B9107A">
          <w:rPr>
            <w:sz w:val="28"/>
            <w:szCs w:val="28"/>
          </w:rPr>
          <w:t>plt.title</w:t>
        </w:r>
        <w:proofErr w:type="spellEnd"/>
        <w:r w:rsidRPr="00B9107A">
          <w:rPr>
            <w:sz w:val="28"/>
            <w:szCs w:val="28"/>
          </w:rPr>
          <w:t>("Recovery cases")</w:t>
        </w:r>
      </w:ins>
    </w:p>
    <w:p w14:paraId="06899A68" w14:textId="77777777" w:rsidR="00B9107A" w:rsidRDefault="00B9107A" w:rsidP="00B9107A">
      <w:pPr>
        <w:spacing w:line="168" w:lineRule="auto"/>
        <w:rPr>
          <w:ins w:id="264" w:author="Rohit Mendhekar" w:date="2022-08-14T22:27:00Z"/>
          <w:sz w:val="28"/>
          <w:szCs w:val="28"/>
        </w:rPr>
      </w:pPr>
    </w:p>
    <w:p w14:paraId="47034C5E" w14:textId="47E54CA1" w:rsidR="00B9107A" w:rsidRDefault="00B9107A" w:rsidP="00B9107A">
      <w:pPr>
        <w:spacing w:line="168" w:lineRule="auto"/>
        <w:rPr>
          <w:ins w:id="265" w:author="Rohit Mendhekar" w:date="2022-08-14T22:27:00Z"/>
          <w:sz w:val="28"/>
          <w:szCs w:val="28"/>
        </w:rPr>
      </w:pPr>
      <w:ins w:id="266" w:author="Rohit Mendhekar" w:date="2022-08-14T22:27:00Z">
        <w:r>
          <w:rPr>
            <w:noProof/>
            <w:sz w:val="28"/>
            <w:szCs w:val="28"/>
          </w:rPr>
          <w:lastRenderedPageBreak/>
          <w:drawing>
            <wp:inline distT="0" distB="0" distL="0" distR="0" wp14:anchorId="39A9FE8B" wp14:editId="5FFACD9C">
              <wp:extent cx="5731510" cy="2981325"/>
              <wp:effectExtent l="0" t="0" r="2540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981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67" w:author="Rohit Mendhekar" w:date="2022-08-14T22:26:00Z">
        <w:r>
          <w:rPr>
            <w:sz w:val="28"/>
            <w:szCs w:val="28"/>
          </w:rPr>
          <w:t xml:space="preserve"> </w:t>
        </w:r>
      </w:ins>
    </w:p>
    <w:p w14:paraId="42B9920E" w14:textId="6EE85132" w:rsidR="00B9107A" w:rsidRDefault="00B9107A" w:rsidP="00B9107A">
      <w:pPr>
        <w:spacing w:line="168" w:lineRule="auto"/>
        <w:rPr>
          <w:ins w:id="268" w:author="Rohit Mendhekar" w:date="2022-08-14T22:27:00Z"/>
          <w:sz w:val="28"/>
          <w:szCs w:val="28"/>
        </w:rPr>
      </w:pPr>
    </w:p>
    <w:p w14:paraId="644A5C74" w14:textId="7CBA142E" w:rsidR="00E31D86" w:rsidRPr="00103B15" w:rsidRDefault="00B9107A" w:rsidP="00B9107A">
      <w:pPr>
        <w:spacing w:line="168" w:lineRule="auto"/>
        <w:rPr>
          <w:ins w:id="269" w:author="Rohit Mendhekar" w:date="2022-08-14T22:29:00Z"/>
          <w:b/>
          <w:bCs/>
          <w:sz w:val="28"/>
          <w:szCs w:val="28"/>
          <w:rPrChange w:id="270" w:author="Rohit Mendhekar" w:date="2022-08-15T15:44:00Z">
            <w:rPr>
              <w:ins w:id="271" w:author="Rohit Mendhekar" w:date="2022-08-14T22:29:00Z"/>
              <w:sz w:val="28"/>
              <w:szCs w:val="28"/>
            </w:rPr>
          </w:rPrChange>
        </w:rPr>
      </w:pPr>
      <w:ins w:id="272" w:author="Rohit Mendhekar" w:date="2022-08-14T22:27:00Z">
        <w:r w:rsidRPr="00103B15">
          <w:rPr>
            <w:b/>
            <w:bCs/>
            <w:sz w:val="28"/>
            <w:szCs w:val="28"/>
            <w:rPrChange w:id="273" w:author="Rohit Mendhekar" w:date="2022-08-15T15:44:00Z">
              <w:rPr>
                <w:sz w:val="28"/>
                <w:szCs w:val="28"/>
              </w:rPr>
            </w:rPrChange>
          </w:rPr>
          <w:t>On th</w:t>
        </w:r>
      </w:ins>
      <w:ins w:id="274" w:author="Rohit Mendhekar" w:date="2022-08-15T16:46:00Z">
        <w:r w:rsidR="00472278">
          <w:rPr>
            <w:b/>
            <w:bCs/>
            <w:sz w:val="28"/>
            <w:szCs w:val="28"/>
          </w:rPr>
          <w:t>is</w:t>
        </w:r>
      </w:ins>
      <w:ins w:id="275" w:author="Rohit Mendhekar" w:date="2022-08-14T22:27:00Z">
        <w:r w:rsidRPr="00103B15">
          <w:rPr>
            <w:b/>
            <w:bCs/>
            <w:sz w:val="28"/>
            <w:szCs w:val="28"/>
            <w:rPrChange w:id="276" w:author="Rohit Mendhekar" w:date="2022-08-15T15:44:00Z">
              <w:rPr>
                <w:sz w:val="28"/>
                <w:szCs w:val="28"/>
              </w:rPr>
            </w:rPrChange>
          </w:rPr>
          <w:t xml:space="preserve"> graph </w:t>
        </w:r>
      </w:ins>
      <w:ins w:id="277" w:author="Rohit Mendhekar" w:date="2022-08-15T17:05:00Z">
        <w:r w:rsidR="00186E89">
          <w:rPr>
            <w:b/>
            <w:bCs/>
            <w:sz w:val="28"/>
            <w:szCs w:val="28"/>
          </w:rPr>
          <w:t>we can say</w:t>
        </w:r>
      </w:ins>
      <w:ins w:id="278" w:author="Rohit Mendhekar" w:date="2022-08-14T22:27:00Z">
        <w:r w:rsidRPr="00103B15">
          <w:rPr>
            <w:b/>
            <w:bCs/>
            <w:sz w:val="28"/>
            <w:szCs w:val="28"/>
            <w:rPrChange w:id="279" w:author="Rohit Mendhekar" w:date="2022-08-15T15:44:00Z">
              <w:rPr>
                <w:sz w:val="28"/>
                <w:szCs w:val="28"/>
              </w:rPr>
            </w:rPrChange>
          </w:rPr>
          <w:t xml:space="preserve"> that </w:t>
        </w:r>
      </w:ins>
      <w:ins w:id="280" w:author="Rohit Mendhekar" w:date="2022-08-14T22:28:00Z">
        <w:r w:rsidRPr="00103B15">
          <w:rPr>
            <w:b/>
            <w:bCs/>
            <w:sz w:val="28"/>
            <w:szCs w:val="28"/>
            <w:rPrChange w:id="281" w:author="Rohit Mendhekar" w:date="2022-08-15T15:44:00Z">
              <w:rPr>
                <w:sz w:val="28"/>
                <w:szCs w:val="28"/>
              </w:rPr>
            </w:rPrChange>
          </w:rPr>
          <w:t>majority people recovered in 5</w:t>
        </w:r>
        <w:r w:rsidRPr="00103B15">
          <w:rPr>
            <w:b/>
            <w:bCs/>
            <w:sz w:val="28"/>
            <w:szCs w:val="28"/>
            <w:vertAlign w:val="superscript"/>
            <w:rPrChange w:id="282" w:author="Rohit Mendhekar" w:date="2022-08-15T15:44:00Z">
              <w:rPr>
                <w:sz w:val="28"/>
                <w:szCs w:val="28"/>
              </w:rPr>
            </w:rPrChange>
          </w:rPr>
          <w:t>th</w:t>
        </w:r>
        <w:r w:rsidRPr="00103B15">
          <w:rPr>
            <w:b/>
            <w:bCs/>
            <w:sz w:val="28"/>
            <w:szCs w:val="28"/>
            <w:rPrChange w:id="283" w:author="Rohit Mendhekar" w:date="2022-08-15T15:44:00Z">
              <w:rPr>
                <w:sz w:val="28"/>
                <w:szCs w:val="28"/>
              </w:rPr>
            </w:rPrChange>
          </w:rPr>
          <w:t xml:space="preserve"> and 6</w:t>
        </w:r>
        <w:r w:rsidRPr="00103B15">
          <w:rPr>
            <w:b/>
            <w:bCs/>
            <w:sz w:val="28"/>
            <w:szCs w:val="28"/>
            <w:vertAlign w:val="superscript"/>
            <w:rPrChange w:id="284" w:author="Rohit Mendhekar" w:date="2022-08-15T15:44:00Z">
              <w:rPr>
                <w:sz w:val="28"/>
                <w:szCs w:val="28"/>
              </w:rPr>
            </w:rPrChange>
          </w:rPr>
          <w:t>th</w:t>
        </w:r>
        <w:r w:rsidRPr="00103B15">
          <w:rPr>
            <w:b/>
            <w:bCs/>
            <w:sz w:val="28"/>
            <w:szCs w:val="28"/>
            <w:rPrChange w:id="285" w:author="Rohit Mendhekar" w:date="2022-08-15T15:44:00Z">
              <w:rPr>
                <w:sz w:val="28"/>
                <w:szCs w:val="28"/>
              </w:rPr>
            </w:rPrChange>
          </w:rPr>
          <w:t xml:space="preserve"> month </w:t>
        </w:r>
      </w:ins>
      <w:ins w:id="286" w:author="Rohit Mendhekar" w:date="2022-08-15T16:46:00Z">
        <w:r w:rsidR="00472278">
          <w:rPr>
            <w:b/>
            <w:bCs/>
            <w:sz w:val="28"/>
            <w:szCs w:val="28"/>
          </w:rPr>
          <w:t xml:space="preserve">of </w:t>
        </w:r>
      </w:ins>
      <w:ins w:id="287" w:author="Rohit Mendhekar" w:date="2022-08-14T22:28:00Z">
        <w:r w:rsidRPr="00103B15">
          <w:rPr>
            <w:b/>
            <w:bCs/>
            <w:sz w:val="28"/>
            <w:szCs w:val="28"/>
            <w:rPrChange w:id="288" w:author="Rohit Mendhekar" w:date="2022-08-15T15:44:00Z">
              <w:rPr>
                <w:sz w:val="28"/>
                <w:szCs w:val="28"/>
              </w:rPr>
            </w:rPrChange>
          </w:rPr>
          <w:t>2020</w:t>
        </w:r>
        <w:r w:rsidR="00E31D86" w:rsidRPr="00103B15">
          <w:rPr>
            <w:b/>
            <w:bCs/>
            <w:sz w:val="28"/>
            <w:szCs w:val="28"/>
            <w:rPrChange w:id="289" w:author="Rohit Mendhekar" w:date="2022-08-15T15:44:00Z">
              <w:rPr>
                <w:sz w:val="28"/>
                <w:szCs w:val="28"/>
              </w:rPr>
            </w:rPrChange>
          </w:rPr>
          <w:t xml:space="preserve"> </w:t>
        </w:r>
      </w:ins>
    </w:p>
    <w:p w14:paraId="6B8F6484" w14:textId="1D1E2462" w:rsidR="00E31D86" w:rsidRDefault="00E31D86" w:rsidP="00B9107A">
      <w:pPr>
        <w:spacing w:line="168" w:lineRule="auto"/>
        <w:rPr>
          <w:ins w:id="290" w:author="Rohit Mendhekar" w:date="2022-08-14T22:29:00Z"/>
          <w:sz w:val="28"/>
          <w:szCs w:val="28"/>
        </w:rPr>
      </w:pPr>
    </w:p>
    <w:p w14:paraId="753EAA78" w14:textId="43BF4BBD" w:rsidR="00E31D86" w:rsidRPr="00186E89" w:rsidRDefault="00E31D86" w:rsidP="00E31D86">
      <w:pPr>
        <w:spacing w:line="168" w:lineRule="auto"/>
        <w:rPr>
          <w:ins w:id="291" w:author="Rohit Mendhekar" w:date="2022-08-14T22:31:00Z"/>
          <w:b/>
          <w:bCs/>
          <w:sz w:val="30"/>
          <w:szCs w:val="30"/>
          <w:rPrChange w:id="292" w:author="Rohit Mendhekar" w:date="2022-08-15T17:05:00Z">
            <w:rPr>
              <w:ins w:id="293" w:author="Rohit Mendhekar" w:date="2022-08-14T22:31:00Z"/>
              <w:sz w:val="30"/>
              <w:szCs w:val="30"/>
            </w:rPr>
          </w:rPrChange>
        </w:rPr>
      </w:pPr>
      <w:ins w:id="294" w:author="Rohit Mendhekar" w:date="2022-08-14T22:31:00Z">
        <w:r w:rsidRPr="00186E89">
          <w:rPr>
            <w:b/>
            <w:bCs/>
            <w:sz w:val="30"/>
            <w:szCs w:val="30"/>
            <w:rPrChange w:id="295" w:author="Rohit Mendhekar" w:date="2022-08-15T17:05:00Z">
              <w:rPr>
                <w:sz w:val="30"/>
                <w:szCs w:val="30"/>
              </w:rPr>
            </w:rPrChange>
          </w:rPr>
          <w:t>Step_13</w:t>
        </w:r>
        <w:r w:rsidRPr="00186E89">
          <w:rPr>
            <w:b/>
            <w:bCs/>
            <w:sz w:val="30"/>
            <w:szCs w:val="30"/>
            <w:rPrChange w:id="296" w:author="Rohit Mendhekar" w:date="2022-08-15T17:05:00Z">
              <w:rPr>
                <w:sz w:val="30"/>
                <w:szCs w:val="30"/>
              </w:rPr>
            </w:rPrChange>
          </w:rPr>
          <w:sym w:font="Wingdings" w:char="F0E0"/>
        </w:r>
        <w:r w:rsidRPr="00186E89">
          <w:rPr>
            <w:b/>
            <w:bCs/>
            <w:sz w:val="30"/>
            <w:szCs w:val="30"/>
            <w:rPrChange w:id="297" w:author="Rohit Mendhekar" w:date="2022-08-15T17:05:00Z">
              <w:rPr>
                <w:sz w:val="30"/>
                <w:szCs w:val="30"/>
              </w:rPr>
            </w:rPrChange>
          </w:rPr>
          <w:t xml:space="preserve"> then plotted line graph to see how the changes</w:t>
        </w:r>
      </w:ins>
      <w:ins w:id="298" w:author="Rohit Mendhekar" w:date="2022-08-15T17:07:00Z">
        <w:r w:rsidR="00D50C34">
          <w:rPr>
            <w:b/>
            <w:bCs/>
            <w:sz w:val="30"/>
            <w:szCs w:val="30"/>
          </w:rPr>
          <w:t xml:space="preserve"> occurred</w:t>
        </w:r>
      </w:ins>
      <w:ins w:id="299" w:author="Rohit Mendhekar" w:date="2022-08-14T22:31:00Z">
        <w:r w:rsidRPr="00186E89">
          <w:rPr>
            <w:b/>
            <w:bCs/>
            <w:sz w:val="30"/>
            <w:szCs w:val="30"/>
            <w:rPrChange w:id="300" w:author="Rohit Mendhekar" w:date="2022-08-15T17:05:00Z">
              <w:rPr>
                <w:sz w:val="30"/>
                <w:szCs w:val="30"/>
              </w:rPr>
            </w:rPrChange>
          </w:rPr>
          <w:t xml:space="preserve"> in death, confirmed cases and recovery</w:t>
        </w:r>
      </w:ins>
      <w:ins w:id="301" w:author="Rohit Mendhekar" w:date="2022-08-15T17:07:00Z">
        <w:r w:rsidR="00D50C34">
          <w:rPr>
            <w:b/>
            <w:bCs/>
            <w:sz w:val="30"/>
            <w:szCs w:val="30"/>
          </w:rPr>
          <w:t>.</w:t>
        </w:r>
      </w:ins>
    </w:p>
    <w:p w14:paraId="28669114" w14:textId="0A010EC5" w:rsidR="00E31D86" w:rsidRDefault="00E31D86" w:rsidP="00B9107A">
      <w:pPr>
        <w:spacing w:line="168" w:lineRule="auto"/>
        <w:rPr>
          <w:ins w:id="302" w:author="Rohit Mendhekar" w:date="2022-08-14T22:29:00Z"/>
          <w:sz w:val="28"/>
          <w:szCs w:val="28"/>
        </w:rPr>
      </w:pPr>
    </w:p>
    <w:p w14:paraId="65A05A18" w14:textId="77777777" w:rsidR="00E31D86" w:rsidRDefault="00E31D86" w:rsidP="00B9107A">
      <w:pPr>
        <w:spacing w:line="168" w:lineRule="auto"/>
        <w:rPr>
          <w:ins w:id="303" w:author="Rohit Mendhekar" w:date="2022-08-14T22:29:00Z"/>
          <w:sz w:val="28"/>
          <w:szCs w:val="28"/>
        </w:rPr>
      </w:pPr>
    </w:p>
    <w:p w14:paraId="27610124" w14:textId="77777777" w:rsidR="00E31D86" w:rsidRDefault="00E31D86" w:rsidP="00B9107A">
      <w:pPr>
        <w:spacing w:line="168" w:lineRule="auto"/>
        <w:rPr>
          <w:ins w:id="304" w:author="Rohit Mendhekar" w:date="2022-08-14T22:29:00Z"/>
          <w:sz w:val="28"/>
          <w:szCs w:val="28"/>
        </w:rPr>
      </w:pPr>
    </w:p>
    <w:p w14:paraId="45F78BD0" w14:textId="77777777" w:rsidR="00E31D86" w:rsidRPr="00E31D86" w:rsidRDefault="00E31D86" w:rsidP="00E31D86">
      <w:pPr>
        <w:spacing w:line="168" w:lineRule="auto"/>
        <w:rPr>
          <w:ins w:id="305" w:author="Rohit Mendhekar" w:date="2022-08-14T22:29:00Z"/>
          <w:sz w:val="28"/>
          <w:szCs w:val="28"/>
        </w:rPr>
      </w:pPr>
      <w:ins w:id="306" w:author="Rohit Mendhekar" w:date="2022-08-14T22:29:00Z">
        <w:r w:rsidRPr="00E31D86">
          <w:rPr>
            <w:sz w:val="28"/>
            <w:szCs w:val="28"/>
          </w:rPr>
          <w:t xml:space="preserve">fig, </w:t>
        </w:r>
        <w:proofErr w:type="spellStart"/>
        <w:r w:rsidRPr="00E31D86">
          <w:rPr>
            <w:sz w:val="28"/>
            <w:szCs w:val="28"/>
          </w:rPr>
          <w:t>ax</w:t>
        </w:r>
        <w:proofErr w:type="spellEnd"/>
        <w:r w:rsidRPr="00E31D86">
          <w:rPr>
            <w:sz w:val="28"/>
            <w:szCs w:val="28"/>
          </w:rPr>
          <w:t xml:space="preserve"> = </w:t>
        </w:r>
        <w:proofErr w:type="spellStart"/>
        <w:r w:rsidRPr="00E31D86">
          <w:rPr>
            <w:sz w:val="28"/>
            <w:szCs w:val="28"/>
          </w:rPr>
          <w:t>plt.subplots</w:t>
        </w:r>
        <w:proofErr w:type="spellEnd"/>
        <w:r w:rsidRPr="00E31D86">
          <w:rPr>
            <w:sz w:val="28"/>
            <w:szCs w:val="28"/>
          </w:rPr>
          <w:t>()</w:t>
        </w:r>
      </w:ins>
    </w:p>
    <w:p w14:paraId="44BB8D3F" w14:textId="77777777" w:rsidR="00E31D86" w:rsidRPr="00E31D86" w:rsidRDefault="00E31D86" w:rsidP="00E31D86">
      <w:pPr>
        <w:spacing w:line="168" w:lineRule="auto"/>
        <w:rPr>
          <w:ins w:id="307" w:author="Rohit Mendhekar" w:date="2022-08-14T22:29:00Z"/>
          <w:sz w:val="28"/>
          <w:szCs w:val="28"/>
        </w:rPr>
      </w:pPr>
    </w:p>
    <w:p w14:paraId="6A267CD5" w14:textId="77777777" w:rsidR="00E31D86" w:rsidRPr="00E31D86" w:rsidRDefault="00E31D86" w:rsidP="00E31D86">
      <w:pPr>
        <w:spacing w:line="168" w:lineRule="auto"/>
        <w:rPr>
          <w:ins w:id="308" w:author="Rohit Mendhekar" w:date="2022-08-14T22:29:00Z"/>
          <w:sz w:val="28"/>
          <w:szCs w:val="28"/>
        </w:rPr>
      </w:pPr>
      <w:proofErr w:type="spellStart"/>
      <w:ins w:id="309" w:author="Rohit Mendhekar" w:date="2022-08-14T22:29:00Z">
        <w:r w:rsidRPr="00E31D86">
          <w:rPr>
            <w:sz w:val="28"/>
            <w:szCs w:val="28"/>
          </w:rPr>
          <w:t>ax.plot</w:t>
        </w:r>
        <w:proofErr w:type="spellEnd"/>
        <w:r w:rsidRPr="00E31D86">
          <w:rPr>
            <w:sz w:val="28"/>
            <w:szCs w:val="28"/>
          </w:rPr>
          <w:t>(</w:t>
        </w:r>
        <w:proofErr w:type="spellStart"/>
        <w:r w:rsidRPr="00E31D86">
          <w:rPr>
            <w:sz w:val="28"/>
            <w:szCs w:val="28"/>
          </w:rPr>
          <w:t>con_grouped_month,label</w:t>
        </w:r>
        <w:proofErr w:type="spellEnd"/>
        <w:r w:rsidRPr="00E31D86">
          <w:rPr>
            <w:sz w:val="28"/>
            <w:szCs w:val="28"/>
          </w:rPr>
          <w:t xml:space="preserve"> = 'Confirmed Cases')</w:t>
        </w:r>
      </w:ins>
    </w:p>
    <w:p w14:paraId="618FD423" w14:textId="77777777" w:rsidR="00E31D86" w:rsidRPr="00E31D86" w:rsidRDefault="00E31D86" w:rsidP="00E31D86">
      <w:pPr>
        <w:spacing w:line="168" w:lineRule="auto"/>
        <w:rPr>
          <w:ins w:id="310" w:author="Rohit Mendhekar" w:date="2022-08-14T22:29:00Z"/>
          <w:sz w:val="28"/>
          <w:szCs w:val="28"/>
        </w:rPr>
      </w:pPr>
      <w:proofErr w:type="spellStart"/>
      <w:ins w:id="311" w:author="Rohit Mendhekar" w:date="2022-08-14T22:29:00Z">
        <w:r w:rsidRPr="00E31D86">
          <w:rPr>
            <w:sz w:val="28"/>
            <w:szCs w:val="28"/>
          </w:rPr>
          <w:t>ax.plot</w:t>
        </w:r>
        <w:proofErr w:type="spellEnd"/>
        <w:r w:rsidRPr="00E31D86">
          <w:rPr>
            <w:sz w:val="28"/>
            <w:szCs w:val="28"/>
          </w:rPr>
          <w:t>(</w:t>
        </w:r>
        <w:proofErr w:type="spellStart"/>
        <w:r w:rsidRPr="00E31D86">
          <w:rPr>
            <w:sz w:val="28"/>
            <w:szCs w:val="28"/>
          </w:rPr>
          <w:t>death_grouped_month,label</w:t>
        </w:r>
        <w:proofErr w:type="spellEnd"/>
        <w:r w:rsidRPr="00E31D86">
          <w:rPr>
            <w:sz w:val="28"/>
            <w:szCs w:val="28"/>
          </w:rPr>
          <w:t xml:space="preserve"> = 'Death Toll' )</w:t>
        </w:r>
      </w:ins>
    </w:p>
    <w:p w14:paraId="65CA3DF8" w14:textId="77777777" w:rsidR="00E31D86" w:rsidRPr="00E31D86" w:rsidRDefault="00E31D86" w:rsidP="00E31D86">
      <w:pPr>
        <w:spacing w:line="168" w:lineRule="auto"/>
        <w:rPr>
          <w:ins w:id="312" w:author="Rohit Mendhekar" w:date="2022-08-14T22:29:00Z"/>
          <w:sz w:val="28"/>
          <w:szCs w:val="28"/>
        </w:rPr>
      </w:pPr>
      <w:proofErr w:type="spellStart"/>
      <w:ins w:id="313" w:author="Rohit Mendhekar" w:date="2022-08-14T22:29:00Z">
        <w:r w:rsidRPr="00E31D86">
          <w:rPr>
            <w:sz w:val="28"/>
            <w:szCs w:val="28"/>
          </w:rPr>
          <w:t>ax.plot</w:t>
        </w:r>
        <w:proofErr w:type="spellEnd"/>
        <w:r w:rsidRPr="00E31D86">
          <w:rPr>
            <w:sz w:val="28"/>
            <w:szCs w:val="28"/>
          </w:rPr>
          <w:t>(</w:t>
        </w:r>
        <w:proofErr w:type="spellStart"/>
        <w:r w:rsidRPr="00E31D86">
          <w:rPr>
            <w:sz w:val="28"/>
            <w:szCs w:val="28"/>
          </w:rPr>
          <w:t>rec_grouped_month</w:t>
        </w:r>
        <w:proofErr w:type="spellEnd"/>
        <w:r w:rsidRPr="00E31D86">
          <w:rPr>
            <w:sz w:val="28"/>
            <w:szCs w:val="28"/>
          </w:rPr>
          <w:t>, label = 'Recovered Cases')</w:t>
        </w:r>
      </w:ins>
    </w:p>
    <w:p w14:paraId="1AB84B95" w14:textId="77777777" w:rsidR="00E31D86" w:rsidRPr="00E31D86" w:rsidRDefault="00E31D86" w:rsidP="00E31D86">
      <w:pPr>
        <w:spacing w:line="168" w:lineRule="auto"/>
        <w:rPr>
          <w:ins w:id="314" w:author="Rohit Mendhekar" w:date="2022-08-14T22:29:00Z"/>
          <w:sz w:val="28"/>
          <w:szCs w:val="28"/>
        </w:rPr>
      </w:pPr>
      <w:proofErr w:type="spellStart"/>
      <w:ins w:id="315" w:author="Rohit Mendhekar" w:date="2022-08-14T22:29:00Z">
        <w:r w:rsidRPr="00E31D86">
          <w:rPr>
            <w:sz w:val="28"/>
            <w:szCs w:val="28"/>
          </w:rPr>
          <w:t>plt.grid</w:t>
        </w:r>
        <w:proofErr w:type="spellEnd"/>
        <w:r w:rsidRPr="00E31D86">
          <w:rPr>
            <w:sz w:val="28"/>
            <w:szCs w:val="28"/>
          </w:rPr>
          <w:t>(axis='y')</w:t>
        </w:r>
      </w:ins>
    </w:p>
    <w:p w14:paraId="2B38499A" w14:textId="77777777" w:rsidR="00E31D86" w:rsidRPr="00E31D86" w:rsidRDefault="00E31D86" w:rsidP="00E31D86">
      <w:pPr>
        <w:spacing w:line="168" w:lineRule="auto"/>
        <w:rPr>
          <w:ins w:id="316" w:author="Rohit Mendhekar" w:date="2022-08-14T22:29:00Z"/>
          <w:sz w:val="28"/>
          <w:szCs w:val="28"/>
        </w:rPr>
      </w:pPr>
      <w:proofErr w:type="spellStart"/>
      <w:ins w:id="317" w:author="Rohit Mendhekar" w:date="2022-08-14T22:29:00Z">
        <w:r w:rsidRPr="00E31D86">
          <w:rPr>
            <w:sz w:val="28"/>
            <w:szCs w:val="28"/>
          </w:rPr>
          <w:t>plt.legend</w:t>
        </w:r>
        <w:proofErr w:type="spellEnd"/>
        <w:r w:rsidRPr="00E31D86">
          <w:rPr>
            <w:sz w:val="28"/>
            <w:szCs w:val="28"/>
          </w:rPr>
          <w:t>()</w:t>
        </w:r>
      </w:ins>
    </w:p>
    <w:p w14:paraId="617FD051" w14:textId="296C74CF" w:rsidR="00B9107A" w:rsidRPr="00B9107A" w:rsidRDefault="00E31D86" w:rsidP="00E31D86">
      <w:pPr>
        <w:spacing w:line="168" w:lineRule="auto"/>
        <w:rPr>
          <w:ins w:id="318" w:author="Rohit Mendhekar" w:date="2022-08-14T22:21:00Z"/>
          <w:sz w:val="28"/>
          <w:szCs w:val="28"/>
        </w:rPr>
      </w:pPr>
      <w:proofErr w:type="spellStart"/>
      <w:ins w:id="319" w:author="Rohit Mendhekar" w:date="2022-08-14T22:29:00Z">
        <w:r w:rsidRPr="00E31D86">
          <w:rPr>
            <w:sz w:val="28"/>
            <w:szCs w:val="28"/>
          </w:rPr>
          <w:t>plt.show</w:t>
        </w:r>
        <w:proofErr w:type="spellEnd"/>
        <w:r w:rsidRPr="00E31D86">
          <w:rPr>
            <w:sz w:val="28"/>
            <w:szCs w:val="28"/>
          </w:rPr>
          <w:t>()</w:t>
        </w:r>
      </w:ins>
      <w:ins w:id="320" w:author="Rohit Mendhekar" w:date="2022-08-14T22:28:00Z">
        <w:r w:rsidR="00B9107A">
          <w:rPr>
            <w:sz w:val="28"/>
            <w:szCs w:val="28"/>
          </w:rPr>
          <w:t xml:space="preserve">  </w:t>
        </w:r>
      </w:ins>
    </w:p>
    <w:p w14:paraId="0E48CD57" w14:textId="00228B52" w:rsidR="00E31D86" w:rsidRDefault="00E31D86" w:rsidP="00E31D86">
      <w:pPr>
        <w:spacing w:line="168" w:lineRule="auto"/>
        <w:rPr>
          <w:ins w:id="321" w:author="Rohit Mendhekar" w:date="2022-08-14T22:30:00Z"/>
          <w:sz w:val="30"/>
          <w:szCs w:val="30"/>
        </w:rPr>
      </w:pPr>
    </w:p>
    <w:p w14:paraId="4C796A60" w14:textId="77777777" w:rsidR="00E31D86" w:rsidRDefault="00E31D86" w:rsidP="00E31D86">
      <w:pPr>
        <w:spacing w:line="168" w:lineRule="auto"/>
        <w:rPr>
          <w:ins w:id="322" w:author="Rohit Mendhekar" w:date="2022-08-14T22:29:00Z"/>
          <w:sz w:val="30"/>
          <w:szCs w:val="30"/>
        </w:rPr>
      </w:pPr>
    </w:p>
    <w:p w14:paraId="325ECE4C" w14:textId="2C530B0E" w:rsidR="00E31D86" w:rsidRDefault="00E31D86" w:rsidP="00AA4B5E">
      <w:pPr>
        <w:spacing w:line="168" w:lineRule="auto"/>
        <w:rPr>
          <w:ins w:id="323" w:author="Rohit Mendhekar" w:date="2022-08-14T22:31:00Z"/>
          <w:sz w:val="28"/>
          <w:szCs w:val="28"/>
        </w:rPr>
      </w:pPr>
      <w:ins w:id="324" w:author="Rohit Mendhekar" w:date="2022-08-14T22:31:00Z">
        <w:r>
          <w:rPr>
            <w:noProof/>
            <w:sz w:val="28"/>
            <w:szCs w:val="28"/>
          </w:rPr>
          <w:lastRenderedPageBreak/>
          <w:drawing>
            <wp:inline distT="0" distB="0" distL="0" distR="0" wp14:anchorId="317C1387" wp14:editId="54AB4624">
              <wp:extent cx="4723809" cy="3288889"/>
              <wp:effectExtent l="0" t="0" r="635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23809" cy="32888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8DBECFC" w14:textId="10E98D51" w:rsidR="00E31D86" w:rsidRDefault="00E31D86" w:rsidP="00AA4B5E">
      <w:pPr>
        <w:spacing w:line="168" w:lineRule="auto"/>
        <w:rPr>
          <w:ins w:id="325" w:author="Rohit Mendhekar" w:date="2022-08-14T22:31:00Z"/>
          <w:sz w:val="28"/>
          <w:szCs w:val="28"/>
        </w:rPr>
      </w:pPr>
    </w:p>
    <w:p w14:paraId="6ADF2302" w14:textId="4928F495" w:rsidR="00E31D86" w:rsidRDefault="00E31D86" w:rsidP="00AA4B5E">
      <w:pPr>
        <w:spacing w:line="168" w:lineRule="auto"/>
        <w:rPr>
          <w:ins w:id="326" w:author="Rohit Mendhekar" w:date="2022-08-14T22:33:00Z"/>
          <w:sz w:val="30"/>
          <w:szCs w:val="30"/>
        </w:rPr>
      </w:pPr>
      <w:ins w:id="327" w:author="Rohit Mendhekar" w:date="2022-08-14T22:31:00Z">
        <w:r>
          <w:rPr>
            <w:sz w:val="30"/>
            <w:szCs w:val="30"/>
          </w:rPr>
          <w:t>Step_14</w:t>
        </w:r>
      </w:ins>
      <w:ins w:id="328" w:author="Rohit Mendhekar" w:date="2022-08-14T22:32:00Z">
        <w:r w:rsidRPr="00E31D86">
          <w:rPr>
            <w:sz w:val="30"/>
            <w:szCs w:val="30"/>
          </w:rPr>
          <w:sym w:font="Wingdings" w:char="F0E0"/>
        </w:r>
        <w:r>
          <w:rPr>
            <w:sz w:val="30"/>
            <w:szCs w:val="30"/>
          </w:rPr>
          <w:t xml:space="preserve"> </w:t>
        </w:r>
        <w:r w:rsidRPr="00103B15">
          <w:rPr>
            <w:b/>
            <w:bCs/>
            <w:sz w:val="30"/>
            <w:szCs w:val="30"/>
            <w:rPrChange w:id="329" w:author="Rohit Mendhekar" w:date="2022-08-15T15:44:00Z">
              <w:rPr>
                <w:sz w:val="30"/>
                <w:szCs w:val="30"/>
              </w:rPr>
            </w:rPrChange>
          </w:rPr>
          <w:t xml:space="preserve">then plotted graphs according to the country to see which country got more affected in </w:t>
        </w:r>
      </w:ins>
      <w:ins w:id="330" w:author="Rohit Mendhekar" w:date="2022-08-15T17:07:00Z">
        <w:r w:rsidR="00D50C34" w:rsidRPr="00D50C34">
          <w:rPr>
            <w:b/>
            <w:bCs/>
            <w:sz w:val="30"/>
            <w:szCs w:val="30"/>
          </w:rPr>
          <w:t>c</w:t>
        </w:r>
        <w:r w:rsidR="00D50C34">
          <w:rPr>
            <w:b/>
            <w:bCs/>
            <w:sz w:val="30"/>
            <w:szCs w:val="30"/>
          </w:rPr>
          <w:t xml:space="preserve">onfirmed </w:t>
        </w:r>
      </w:ins>
      <w:ins w:id="331" w:author="Rohit Mendhekar" w:date="2022-08-15T17:08:00Z">
        <w:r w:rsidR="00D50C34">
          <w:rPr>
            <w:b/>
            <w:bCs/>
            <w:sz w:val="30"/>
            <w:szCs w:val="30"/>
          </w:rPr>
          <w:t>cases.</w:t>
        </w:r>
      </w:ins>
    </w:p>
    <w:p w14:paraId="07F51D88" w14:textId="28878E97" w:rsidR="00E31D86" w:rsidRDefault="00E31D86" w:rsidP="00AA4B5E">
      <w:pPr>
        <w:spacing w:line="168" w:lineRule="auto"/>
        <w:rPr>
          <w:ins w:id="332" w:author="Rohit Mendhekar" w:date="2022-08-14T22:33:00Z"/>
          <w:sz w:val="30"/>
          <w:szCs w:val="30"/>
        </w:rPr>
      </w:pPr>
    </w:p>
    <w:p w14:paraId="6A48082D" w14:textId="77777777" w:rsidR="00E31D86" w:rsidRPr="00E31D86" w:rsidRDefault="00E31D86" w:rsidP="00E31D86">
      <w:pPr>
        <w:spacing w:line="168" w:lineRule="auto"/>
        <w:rPr>
          <w:ins w:id="333" w:author="Rohit Mendhekar" w:date="2022-08-14T22:33:00Z"/>
          <w:sz w:val="28"/>
          <w:szCs w:val="28"/>
        </w:rPr>
      </w:pPr>
      <w:proofErr w:type="spellStart"/>
      <w:ins w:id="334" w:author="Rohit Mendhekar" w:date="2022-08-14T22:33:00Z">
        <w:r w:rsidRPr="00E31D86">
          <w:rPr>
            <w:sz w:val="28"/>
            <w:szCs w:val="28"/>
          </w:rPr>
          <w:t>con_grouped_country</w:t>
        </w:r>
        <w:proofErr w:type="spellEnd"/>
        <w:r w:rsidRPr="00E31D86">
          <w:rPr>
            <w:sz w:val="28"/>
            <w:szCs w:val="28"/>
          </w:rPr>
          <w:t xml:space="preserve"> = df1.groupby('Country/Region').</w:t>
        </w:r>
        <w:proofErr w:type="spellStart"/>
        <w:r w:rsidRPr="00E31D86">
          <w:rPr>
            <w:sz w:val="28"/>
            <w:szCs w:val="28"/>
          </w:rPr>
          <w:t>Confirmed.sum</w:t>
        </w:r>
        <w:proofErr w:type="spellEnd"/>
        <w:r w:rsidRPr="00E31D86">
          <w:rPr>
            <w:sz w:val="28"/>
            <w:szCs w:val="28"/>
          </w:rPr>
          <w:t>()</w:t>
        </w:r>
      </w:ins>
    </w:p>
    <w:p w14:paraId="738E93B7" w14:textId="77777777" w:rsidR="00E31D86" w:rsidRPr="00E31D86" w:rsidRDefault="00E31D86" w:rsidP="00E31D86">
      <w:pPr>
        <w:spacing w:line="168" w:lineRule="auto"/>
        <w:rPr>
          <w:ins w:id="335" w:author="Rohit Mendhekar" w:date="2022-08-14T22:33:00Z"/>
          <w:sz w:val="28"/>
          <w:szCs w:val="28"/>
        </w:rPr>
      </w:pPr>
      <w:proofErr w:type="spellStart"/>
      <w:ins w:id="336" w:author="Rohit Mendhekar" w:date="2022-08-14T22:33:00Z">
        <w:r w:rsidRPr="00E31D86">
          <w:rPr>
            <w:sz w:val="28"/>
            <w:szCs w:val="28"/>
          </w:rPr>
          <w:t>death_grouped_country</w:t>
        </w:r>
        <w:proofErr w:type="spellEnd"/>
        <w:r w:rsidRPr="00E31D86">
          <w:rPr>
            <w:sz w:val="28"/>
            <w:szCs w:val="28"/>
          </w:rPr>
          <w:t xml:space="preserve"> = df1.groupby('Country/Region').</w:t>
        </w:r>
        <w:proofErr w:type="spellStart"/>
        <w:r w:rsidRPr="00E31D86">
          <w:rPr>
            <w:sz w:val="28"/>
            <w:szCs w:val="28"/>
          </w:rPr>
          <w:t>Deaths.sum</w:t>
        </w:r>
        <w:proofErr w:type="spellEnd"/>
        <w:r w:rsidRPr="00E31D86">
          <w:rPr>
            <w:sz w:val="28"/>
            <w:szCs w:val="28"/>
          </w:rPr>
          <w:t>()</w:t>
        </w:r>
      </w:ins>
    </w:p>
    <w:p w14:paraId="7375F784" w14:textId="1074C28A" w:rsidR="00E31D86" w:rsidRDefault="00E31D86" w:rsidP="00E31D86">
      <w:pPr>
        <w:spacing w:line="168" w:lineRule="auto"/>
        <w:rPr>
          <w:ins w:id="337" w:author="Rohit Mendhekar" w:date="2022-08-14T22:33:00Z"/>
          <w:sz w:val="28"/>
          <w:szCs w:val="28"/>
        </w:rPr>
      </w:pPr>
      <w:proofErr w:type="spellStart"/>
      <w:ins w:id="338" w:author="Rohit Mendhekar" w:date="2022-08-14T22:33:00Z">
        <w:r w:rsidRPr="00E31D86">
          <w:rPr>
            <w:sz w:val="28"/>
            <w:szCs w:val="28"/>
          </w:rPr>
          <w:t>rec_grouped_country</w:t>
        </w:r>
        <w:proofErr w:type="spellEnd"/>
        <w:r w:rsidRPr="00E31D86">
          <w:rPr>
            <w:sz w:val="28"/>
            <w:szCs w:val="28"/>
          </w:rPr>
          <w:t xml:space="preserve"> = df1.groupby('Country/Region').</w:t>
        </w:r>
        <w:proofErr w:type="spellStart"/>
        <w:r w:rsidRPr="00E31D86">
          <w:rPr>
            <w:sz w:val="28"/>
            <w:szCs w:val="28"/>
          </w:rPr>
          <w:t>Recovered.sum</w:t>
        </w:r>
        <w:proofErr w:type="spellEnd"/>
        <w:r w:rsidRPr="00E31D86">
          <w:rPr>
            <w:sz w:val="28"/>
            <w:szCs w:val="28"/>
          </w:rPr>
          <w:t>()</w:t>
        </w:r>
      </w:ins>
    </w:p>
    <w:p w14:paraId="6A57EE1D" w14:textId="3665C20B" w:rsidR="00E31D86" w:rsidRDefault="00E31D86" w:rsidP="00E31D86">
      <w:pPr>
        <w:spacing w:line="168" w:lineRule="auto"/>
        <w:rPr>
          <w:ins w:id="339" w:author="Rohit Mendhekar" w:date="2022-08-14T22:33:00Z"/>
          <w:sz w:val="28"/>
          <w:szCs w:val="28"/>
        </w:rPr>
      </w:pPr>
    </w:p>
    <w:p w14:paraId="71ECB2F5" w14:textId="77777777" w:rsidR="00E31D86" w:rsidRPr="00E31D86" w:rsidRDefault="00E31D86" w:rsidP="00E31D86">
      <w:pPr>
        <w:spacing w:line="168" w:lineRule="auto"/>
        <w:rPr>
          <w:ins w:id="340" w:author="Rohit Mendhekar" w:date="2022-08-14T22:33:00Z"/>
          <w:sz w:val="28"/>
          <w:szCs w:val="28"/>
        </w:rPr>
      </w:pPr>
      <w:proofErr w:type="spellStart"/>
      <w:ins w:id="341" w:author="Rohit Mendhekar" w:date="2022-08-14T22:33:00Z">
        <w:r w:rsidRPr="00E31D86">
          <w:rPr>
            <w:sz w:val="28"/>
            <w:szCs w:val="28"/>
          </w:rPr>
          <w:t>con_grouped_country.plot</w:t>
        </w:r>
        <w:proofErr w:type="spellEnd"/>
        <w:r w:rsidRPr="00E31D86">
          <w:rPr>
            <w:sz w:val="28"/>
            <w:szCs w:val="28"/>
          </w:rPr>
          <w:t>(kind='bar',</w:t>
        </w:r>
        <w:proofErr w:type="spellStart"/>
        <w:r w:rsidRPr="00E31D86">
          <w:rPr>
            <w:sz w:val="28"/>
            <w:szCs w:val="28"/>
          </w:rPr>
          <w:t>figsize</w:t>
        </w:r>
        <w:proofErr w:type="spellEnd"/>
        <w:r w:rsidRPr="00E31D86">
          <w:rPr>
            <w:sz w:val="28"/>
            <w:szCs w:val="28"/>
          </w:rPr>
          <w:t>=(20,10))</w:t>
        </w:r>
      </w:ins>
    </w:p>
    <w:p w14:paraId="209A4CFA" w14:textId="77777777" w:rsidR="00E31D86" w:rsidRPr="00E31D86" w:rsidRDefault="00E31D86" w:rsidP="00E31D86">
      <w:pPr>
        <w:spacing w:line="168" w:lineRule="auto"/>
        <w:rPr>
          <w:ins w:id="342" w:author="Rohit Mendhekar" w:date="2022-08-14T22:33:00Z"/>
          <w:sz w:val="28"/>
          <w:szCs w:val="28"/>
        </w:rPr>
      </w:pPr>
      <w:proofErr w:type="spellStart"/>
      <w:ins w:id="343" w:author="Rohit Mendhekar" w:date="2022-08-14T22:33:00Z">
        <w:r w:rsidRPr="00E31D86">
          <w:rPr>
            <w:sz w:val="28"/>
            <w:szCs w:val="28"/>
          </w:rPr>
          <w:t>plt.xlabel</w:t>
        </w:r>
        <w:proofErr w:type="spellEnd"/>
        <w:r w:rsidRPr="00E31D86">
          <w:rPr>
            <w:sz w:val="28"/>
            <w:szCs w:val="28"/>
          </w:rPr>
          <w:t>("Country")</w:t>
        </w:r>
      </w:ins>
    </w:p>
    <w:p w14:paraId="5A87E2EB" w14:textId="77777777" w:rsidR="00E31D86" w:rsidRPr="00E31D86" w:rsidRDefault="00E31D86" w:rsidP="00E31D86">
      <w:pPr>
        <w:spacing w:line="168" w:lineRule="auto"/>
        <w:rPr>
          <w:ins w:id="344" w:author="Rohit Mendhekar" w:date="2022-08-14T22:33:00Z"/>
          <w:sz w:val="28"/>
          <w:szCs w:val="28"/>
        </w:rPr>
      </w:pPr>
      <w:proofErr w:type="spellStart"/>
      <w:ins w:id="345" w:author="Rohit Mendhekar" w:date="2022-08-14T22:33:00Z">
        <w:r w:rsidRPr="00E31D86">
          <w:rPr>
            <w:sz w:val="28"/>
            <w:szCs w:val="28"/>
          </w:rPr>
          <w:t>plt.ylabel</w:t>
        </w:r>
        <w:proofErr w:type="spellEnd"/>
        <w:r w:rsidRPr="00E31D86">
          <w:rPr>
            <w:sz w:val="28"/>
            <w:szCs w:val="28"/>
          </w:rPr>
          <w:t>("</w:t>
        </w:r>
        <w:proofErr w:type="spellStart"/>
        <w:r w:rsidRPr="00E31D86">
          <w:rPr>
            <w:sz w:val="28"/>
            <w:szCs w:val="28"/>
          </w:rPr>
          <w:t>Confirmrd</w:t>
        </w:r>
        <w:proofErr w:type="spellEnd"/>
        <w:r w:rsidRPr="00E31D86">
          <w:rPr>
            <w:sz w:val="28"/>
            <w:szCs w:val="28"/>
          </w:rPr>
          <w:t xml:space="preserve"> cases")</w:t>
        </w:r>
      </w:ins>
    </w:p>
    <w:p w14:paraId="2A1931E1" w14:textId="77777777" w:rsidR="00E31D86" w:rsidRPr="00E31D86" w:rsidRDefault="00E31D86" w:rsidP="00E31D86">
      <w:pPr>
        <w:spacing w:line="168" w:lineRule="auto"/>
        <w:rPr>
          <w:ins w:id="346" w:author="Rohit Mendhekar" w:date="2022-08-14T22:33:00Z"/>
          <w:sz w:val="28"/>
          <w:szCs w:val="28"/>
        </w:rPr>
      </w:pPr>
      <w:proofErr w:type="spellStart"/>
      <w:ins w:id="347" w:author="Rohit Mendhekar" w:date="2022-08-14T22:33:00Z">
        <w:r w:rsidRPr="00E31D86">
          <w:rPr>
            <w:sz w:val="28"/>
            <w:szCs w:val="28"/>
          </w:rPr>
          <w:t>plt.grid</w:t>
        </w:r>
        <w:proofErr w:type="spellEnd"/>
        <w:r w:rsidRPr="00E31D86">
          <w:rPr>
            <w:sz w:val="28"/>
            <w:szCs w:val="28"/>
          </w:rPr>
          <w:t>(axis='y')</w:t>
        </w:r>
      </w:ins>
    </w:p>
    <w:p w14:paraId="78D1E514" w14:textId="1737DADB" w:rsidR="00E31D86" w:rsidRDefault="00E31D86" w:rsidP="00E31D86">
      <w:pPr>
        <w:spacing w:line="168" w:lineRule="auto"/>
        <w:rPr>
          <w:ins w:id="348" w:author="Rohit Mendhekar" w:date="2022-08-14T22:33:00Z"/>
          <w:sz w:val="28"/>
          <w:szCs w:val="28"/>
        </w:rPr>
      </w:pPr>
      <w:proofErr w:type="spellStart"/>
      <w:ins w:id="349" w:author="Rohit Mendhekar" w:date="2022-08-14T22:33:00Z">
        <w:r w:rsidRPr="00E31D86">
          <w:rPr>
            <w:sz w:val="28"/>
            <w:szCs w:val="28"/>
          </w:rPr>
          <w:t>plt.title</w:t>
        </w:r>
        <w:proofErr w:type="spellEnd"/>
        <w:r w:rsidRPr="00E31D86">
          <w:rPr>
            <w:sz w:val="28"/>
            <w:szCs w:val="28"/>
          </w:rPr>
          <w:t>("</w:t>
        </w:r>
      </w:ins>
      <w:ins w:id="350" w:author="Rohit Mendhekar" w:date="2022-08-15T16:30:00Z">
        <w:r w:rsidR="006108E5">
          <w:rPr>
            <w:sz w:val="28"/>
            <w:szCs w:val="28"/>
          </w:rPr>
          <w:t>Country Wise Confirmed</w:t>
        </w:r>
      </w:ins>
      <w:ins w:id="351" w:author="Rohit Mendhekar" w:date="2022-08-14T22:33:00Z">
        <w:r w:rsidRPr="00E31D86">
          <w:rPr>
            <w:sz w:val="28"/>
            <w:szCs w:val="28"/>
          </w:rPr>
          <w:t xml:space="preserve"> </w:t>
        </w:r>
      </w:ins>
      <w:ins w:id="352" w:author="Rohit Mendhekar" w:date="2022-08-15T16:30:00Z">
        <w:r w:rsidR="006108E5">
          <w:rPr>
            <w:sz w:val="28"/>
            <w:szCs w:val="28"/>
          </w:rPr>
          <w:t>C</w:t>
        </w:r>
      </w:ins>
      <w:ins w:id="353" w:author="Rohit Mendhekar" w:date="2022-08-14T22:33:00Z">
        <w:r w:rsidRPr="00E31D86">
          <w:rPr>
            <w:sz w:val="28"/>
            <w:szCs w:val="28"/>
          </w:rPr>
          <w:t>ases")</w:t>
        </w:r>
      </w:ins>
    </w:p>
    <w:p w14:paraId="41B6DBCE" w14:textId="04C863C4" w:rsidR="00E0769E" w:rsidRDefault="00E0769E" w:rsidP="00E31D86">
      <w:pPr>
        <w:spacing w:line="168" w:lineRule="auto"/>
        <w:rPr>
          <w:ins w:id="354" w:author="Rohit Mendhekar" w:date="2022-08-14T22:33:00Z"/>
          <w:sz w:val="28"/>
          <w:szCs w:val="28"/>
        </w:rPr>
      </w:pPr>
    </w:p>
    <w:p w14:paraId="16A80376" w14:textId="726D4248" w:rsidR="00E0769E" w:rsidRDefault="00CC51A0" w:rsidP="00E31D86">
      <w:pPr>
        <w:spacing w:line="168" w:lineRule="auto"/>
        <w:rPr>
          <w:ins w:id="355" w:author="Rohit Mendhekar" w:date="2022-08-14T22:33:00Z"/>
          <w:sz w:val="28"/>
          <w:szCs w:val="28"/>
        </w:rPr>
      </w:pPr>
      <w:ins w:id="356" w:author="Rohit Mendhekar" w:date="2022-08-15T16:56:00Z">
        <w:r>
          <w:rPr>
            <w:noProof/>
            <w:sz w:val="28"/>
            <w:szCs w:val="28"/>
          </w:rPr>
          <w:lastRenderedPageBreak/>
          <w:drawing>
            <wp:inline distT="0" distB="0" distL="0" distR="0" wp14:anchorId="6494BA64" wp14:editId="07525E24">
              <wp:extent cx="5731510" cy="3300095"/>
              <wp:effectExtent l="0" t="0" r="254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2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00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3B6B4A" w14:textId="2A0054D9" w:rsidR="00E0769E" w:rsidRDefault="00E0769E" w:rsidP="00E31D86">
      <w:pPr>
        <w:spacing w:line="168" w:lineRule="auto"/>
        <w:rPr>
          <w:ins w:id="357" w:author="Rohit Mendhekar" w:date="2022-08-14T22:33:00Z"/>
          <w:sz w:val="28"/>
          <w:szCs w:val="28"/>
        </w:rPr>
      </w:pPr>
    </w:p>
    <w:p w14:paraId="69C3D495" w14:textId="537759D5" w:rsidR="00E0769E" w:rsidRPr="00103B15" w:rsidRDefault="00E0769E" w:rsidP="00E31D86">
      <w:pPr>
        <w:spacing w:line="168" w:lineRule="auto"/>
        <w:rPr>
          <w:ins w:id="358" w:author="Rohit Mendhekar" w:date="2022-08-14T22:35:00Z"/>
          <w:b/>
          <w:bCs/>
          <w:sz w:val="28"/>
          <w:szCs w:val="28"/>
          <w:rPrChange w:id="359" w:author="Rohit Mendhekar" w:date="2022-08-15T15:44:00Z">
            <w:rPr>
              <w:ins w:id="360" w:author="Rohit Mendhekar" w:date="2022-08-14T22:35:00Z"/>
              <w:sz w:val="28"/>
              <w:szCs w:val="28"/>
            </w:rPr>
          </w:rPrChange>
        </w:rPr>
      </w:pPr>
      <w:ins w:id="361" w:author="Rohit Mendhekar" w:date="2022-08-14T22:34:00Z">
        <w:r w:rsidRPr="00103B15">
          <w:rPr>
            <w:b/>
            <w:bCs/>
            <w:sz w:val="28"/>
            <w:szCs w:val="28"/>
            <w:rPrChange w:id="362" w:author="Rohit Mendhekar" w:date="2022-08-15T15:44:00Z">
              <w:rPr>
                <w:sz w:val="28"/>
                <w:szCs w:val="28"/>
              </w:rPr>
            </w:rPrChange>
          </w:rPr>
          <w:t xml:space="preserve">In </w:t>
        </w:r>
        <w:proofErr w:type="spellStart"/>
        <w:r w:rsidRPr="00103B15">
          <w:rPr>
            <w:b/>
            <w:bCs/>
            <w:sz w:val="28"/>
            <w:szCs w:val="28"/>
            <w:rPrChange w:id="363" w:author="Rohit Mendhekar" w:date="2022-08-15T15:44:00Z">
              <w:rPr>
                <w:sz w:val="28"/>
                <w:szCs w:val="28"/>
              </w:rPr>
            </w:rPrChange>
          </w:rPr>
          <w:t>brazil</w:t>
        </w:r>
        <w:proofErr w:type="spellEnd"/>
        <w:r w:rsidRPr="00103B15">
          <w:rPr>
            <w:b/>
            <w:bCs/>
            <w:sz w:val="28"/>
            <w:szCs w:val="28"/>
            <w:rPrChange w:id="364" w:author="Rohit Mendhekar" w:date="2022-08-15T15:44:00Z">
              <w:rPr>
                <w:sz w:val="28"/>
                <w:szCs w:val="28"/>
              </w:rPr>
            </w:rPrChange>
          </w:rPr>
          <w:t xml:space="preserve"> there are more cases recorded than </w:t>
        </w:r>
      </w:ins>
      <w:ins w:id="365" w:author="Rohit Mendhekar" w:date="2022-08-14T22:35:00Z">
        <w:r w:rsidRPr="00103B15">
          <w:rPr>
            <w:b/>
            <w:bCs/>
            <w:sz w:val="28"/>
            <w:szCs w:val="28"/>
            <w:rPrChange w:id="366" w:author="Rohit Mendhekar" w:date="2022-08-15T15:44:00Z">
              <w:rPr>
                <w:sz w:val="28"/>
                <w:szCs w:val="28"/>
              </w:rPr>
            </w:rPrChange>
          </w:rPr>
          <w:t>remaining</w:t>
        </w:r>
      </w:ins>
      <w:ins w:id="367" w:author="Rohit Mendhekar" w:date="2022-08-14T22:34:00Z">
        <w:r w:rsidRPr="00103B15">
          <w:rPr>
            <w:b/>
            <w:bCs/>
            <w:sz w:val="28"/>
            <w:szCs w:val="28"/>
            <w:rPrChange w:id="368" w:author="Rohit Mendhekar" w:date="2022-08-15T15:44:00Z">
              <w:rPr>
                <w:sz w:val="28"/>
                <w:szCs w:val="28"/>
              </w:rPr>
            </w:rPrChange>
          </w:rPr>
          <w:t xml:space="preserve"> count</w:t>
        </w:r>
      </w:ins>
      <w:ins w:id="369" w:author="Rohit Mendhekar" w:date="2022-08-15T16:59:00Z">
        <w:r w:rsidR="007425E2">
          <w:rPr>
            <w:b/>
            <w:bCs/>
            <w:sz w:val="28"/>
            <w:szCs w:val="28"/>
          </w:rPr>
          <w:t>ries.</w:t>
        </w:r>
      </w:ins>
      <w:ins w:id="370" w:author="Rohit Mendhekar" w:date="2022-08-14T22:35:00Z">
        <w:r w:rsidRPr="00103B15">
          <w:rPr>
            <w:b/>
            <w:bCs/>
            <w:sz w:val="28"/>
            <w:szCs w:val="28"/>
            <w:rPrChange w:id="371" w:author="Rohit Mendhekar" w:date="2022-08-15T15:44:00Z">
              <w:rPr>
                <w:sz w:val="28"/>
                <w:szCs w:val="28"/>
              </w:rPr>
            </w:rPrChange>
          </w:rPr>
          <w:t xml:space="preserve"> </w:t>
        </w:r>
      </w:ins>
      <w:ins w:id="372" w:author="Rohit Mendhekar" w:date="2022-08-15T16:59:00Z">
        <w:r w:rsidR="007425E2">
          <w:rPr>
            <w:b/>
            <w:bCs/>
            <w:sz w:val="28"/>
            <w:szCs w:val="28"/>
          </w:rPr>
          <w:t>Us</w:t>
        </w:r>
      </w:ins>
      <w:ins w:id="373" w:author="Rohit Mendhekar" w:date="2022-08-14T22:35:00Z">
        <w:r w:rsidRPr="00103B15">
          <w:rPr>
            <w:b/>
            <w:bCs/>
            <w:sz w:val="28"/>
            <w:szCs w:val="28"/>
            <w:rPrChange w:id="374" w:author="Rohit Mendhekar" w:date="2022-08-15T15:44:00Z">
              <w:rPr>
                <w:sz w:val="28"/>
                <w:szCs w:val="28"/>
              </w:rPr>
            </w:rPrChange>
          </w:rPr>
          <w:t xml:space="preserve"> is </w:t>
        </w:r>
      </w:ins>
      <w:ins w:id="375" w:author="Rohit Mendhekar" w:date="2022-08-15T16:59:00Z">
        <w:r w:rsidR="007425E2">
          <w:rPr>
            <w:b/>
            <w:bCs/>
            <w:sz w:val="28"/>
            <w:szCs w:val="28"/>
          </w:rPr>
          <w:t xml:space="preserve">the </w:t>
        </w:r>
      </w:ins>
      <w:ins w:id="376" w:author="Rohit Mendhekar" w:date="2022-08-14T22:35:00Z">
        <w:r w:rsidRPr="00103B15">
          <w:rPr>
            <w:b/>
            <w:bCs/>
            <w:sz w:val="28"/>
            <w:szCs w:val="28"/>
            <w:rPrChange w:id="377" w:author="Rohit Mendhekar" w:date="2022-08-15T15:44:00Z">
              <w:rPr>
                <w:sz w:val="28"/>
                <w:szCs w:val="28"/>
              </w:rPr>
            </w:rPrChange>
          </w:rPr>
          <w:t>2</w:t>
        </w:r>
        <w:r w:rsidRPr="00103B15">
          <w:rPr>
            <w:b/>
            <w:bCs/>
            <w:sz w:val="28"/>
            <w:szCs w:val="28"/>
            <w:vertAlign w:val="superscript"/>
            <w:rPrChange w:id="378" w:author="Rohit Mendhekar" w:date="2022-08-15T15:44:00Z">
              <w:rPr>
                <w:sz w:val="28"/>
                <w:szCs w:val="28"/>
              </w:rPr>
            </w:rPrChange>
          </w:rPr>
          <w:t>nd</w:t>
        </w:r>
        <w:r w:rsidRPr="00103B15">
          <w:rPr>
            <w:b/>
            <w:bCs/>
            <w:sz w:val="28"/>
            <w:szCs w:val="28"/>
            <w:rPrChange w:id="379" w:author="Rohit Mendhekar" w:date="2022-08-15T15:44:00Z">
              <w:rPr>
                <w:sz w:val="28"/>
                <w:szCs w:val="28"/>
              </w:rPr>
            </w:rPrChange>
          </w:rPr>
          <w:t xml:space="preserve"> </w:t>
        </w:r>
      </w:ins>
      <w:ins w:id="380" w:author="Rohit Mendhekar" w:date="2022-08-15T17:00:00Z">
        <w:r w:rsidR="007425E2">
          <w:rPr>
            <w:b/>
            <w:bCs/>
            <w:sz w:val="28"/>
            <w:szCs w:val="28"/>
          </w:rPr>
          <w:t>highest</w:t>
        </w:r>
      </w:ins>
      <w:ins w:id="381" w:author="Rohit Mendhekar" w:date="2022-08-14T22:35:00Z">
        <w:r w:rsidRPr="00103B15">
          <w:rPr>
            <w:b/>
            <w:bCs/>
            <w:sz w:val="28"/>
            <w:szCs w:val="28"/>
            <w:rPrChange w:id="382" w:author="Rohit Mendhekar" w:date="2022-08-15T15:44:00Z">
              <w:rPr>
                <w:sz w:val="28"/>
                <w:szCs w:val="28"/>
              </w:rPr>
            </w:rPrChange>
          </w:rPr>
          <w:t xml:space="preserve"> country </w:t>
        </w:r>
      </w:ins>
      <w:ins w:id="383" w:author="Rohit Mendhekar" w:date="2022-08-15T17:00:00Z">
        <w:r w:rsidR="007425E2">
          <w:rPr>
            <w:b/>
            <w:bCs/>
            <w:sz w:val="28"/>
            <w:szCs w:val="28"/>
          </w:rPr>
          <w:t>according to</w:t>
        </w:r>
      </w:ins>
      <w:ins w:id="384" w:author="Rohit Mendhekar" w:date="2022-08-14T22:35:00Z">
        <w:r w:rsidRPr="00103B15">
          <w:rPr>
            <w:b/>
            <w:bCs/>
            <w:sz w:val="28"/>
            <w:szCs w:val="28"/>
            <w:rPrChange w:id="385" w:author="Rohit Mendhekar" w:date="2022-08-15T15:44:00Z">
              <w:rPr>
                <w:sz w:val="28"/>
                <w:szCs w:val="28"/>
              </w:rPr>
            </w:rPrChange>
          </w:rPr>
          <w:t xml:space="preserve"> cases</w:t>
        </w:r>
      </w:ins>
      <w:ins w:id="386" w:author="Rohit Mendhekar" w:date="2022-08-15T16:59:00Z">
        <w:r w:rsidR="007425E2">
          <w:rPr>
            <w:b/>
            <w:bCs/>
            <w:sz w:val="28"/>
            <w:szCs w:val="28"/>
          </w:rPr>
          <w:t>.</w:t>
        </w:r>
      </w:ins>
    </w:p>
    <w:p w14:paraId="2BD7A594" w14:textId="2DB9FDDF" w:rsidR="00E0769E" w:rsidRPr="00E0769E" w:rsidRDefault="00E0769E" w:rsidP="00E31D86">
      <w:pPr>
        <w:spacing w:line="168" w:lineRule="auto"/>
        <w:rPr>
          <w:ins w:id="387" w:author="Rohit Mendhekar" w:date="2022-08-14T22:35:00Z"/>
          <w:sz w:val="30"/>
          <w:szCs w:val="30"/>
          <w:rPrChange w:id="388" w:author="Rohit Mendhekar" w:date="2022-08-14T22:36:00Z">
            <w:rPr>
              <w:ins w:id="389" w:author="Rohit Mendhekar" w:date="2022-08-14T22:35:00Z"/>
              <w:sz w:val="28"/>
              <w:szCs w:val="28"/>
            </w:rPr>
          </w:rPrChange>
        </w:rPr>
      </w:pPr>
    </w:p>
    <w:p w14:paraId="534D22B0" w14:textId="771FBCD4" w:rsidR="00E0769E" w:rsidRPr="00D50C34" w:rsidRDefault="00E0769E" w:rsidP="00E31D86">
      <w:pPr>
        <w:spacing w:line="168" w:lineRule="auto"/>
        <w:rPr>
          <w:ins w:id="390" w:author="Rohit Mendhekar" w:date="2022-08-14T22:36:00Z"/>
          <w:b/>
          <w:bCs/>
          <w:sz w:val="30"/>
          <w:szCs w:val="30"/>
          <w:rPrChange w:id="391" w:author="Rohit Mendhekar" w:date="2022-08-15T17:08:00Z">
            <w:rPr>
              <w:ins w:id="392" w:author="Rohit Mendhekar" w:date="2022-08-14T22:36:00Z"/>
              <w:sz w:val="30"/>
              <w:szCs w:val="30"/>
            </w:rPr>
          </w:rPrChange>
        </w:rPr>
      </w:pPr>
      <w:ins w:id="393" w:author="Rohit Mendhekar" w:date="2022-08-14T22:35:00Z">
        <w:r w:rsidRPr="00D50C34">
          <w:rPr>
            <w:b/>
            <w:bCs/>
            <w:sz w:val="30"/>
            <w:szCs w:val="30"/>
            <w:rPrChange w:id="394" w:author="Rohit Mendhekar" w:date="2022-08-15T17:08:00Z">
              <w:rPr>
                <w:sz w:val="28"/>
                <w:szCs w:val="28"/>
              </w:rPr>
            </w:rPrChange>
          </w:rPr>
          <w:t>Step</w:t>
        </w:r>
      </w:ins>
      <w:ins w:id="395" w:author="Rohit Mendhekar" w:date="2022-08-14T22:36:00Z">
        <w:r w:rsidRPr="00D50C34">
          <w:rPr>
            <w:b/>
            <w:bCs/>
            <w:sz w:val="30"/>
            <w:szCs w:val="30"/>
            <w:rPrChange w:id="396" w:author="Rohit Mendhekar" w:date="2022-08-15T17:08:00Z">
              <w:rPr>
                <w:sz w:val="28"/>
                <w:szCs w:val="28"/>
              </w:rPr>
            </w:rPrChange>
          </w:rPr>
          <w:t>_15</w:t>
        </w:r>
        <w:r w:rsidRPr="00D50C34">
          <w:rPr>
            <w:b/>
            <w:bCs/>
            <w:sz w:val="30"/>
            <w:szCs w:val="30"/>
            <w:rPrChange w:id="397" w:author="Rohit Mendhekar" w:date="2022-08-15T17:08:00Z">
              <w:rPr>
                <w:sz w:val="28"/>
                <w:szCs w:val="28"/>
              </w:rPr>
            </w:rPrChange>
          </w:rPr>
          <w:sym w:font="Wingdings" w:char="F0E0"/>
        </w:r>
      </w:ins>
      <w:ins w:id="398" w:author="Rohit Mendhekar" w:date="2022-08-15T17:08:00Z">
        <w:r w:rsidR="00D50C34" w:rsidRPr="00D50C34">
          <w:rPr>
            <w:b/>
            <w:bCs/>
            <w:sz w:val="30"/>
            <w:szCs w:val="30"/>
          </w:rPr>
          <w:t xml:space="preserve">  here we plotted graphs according to the country to see which country had more deaths happened.</w:t>
        </w:r>
      </w:ins>
    </w:p>
    <w:p w14:paraId="4F720F57" w14:textId="4705E234" w:rsidR="00E0769E" w:rsidRDefault="00E0769E" w:rsidP="00E31D86">
      <w:pPr>
        <w:spacing w:line="168" w:lineRule="auto"/>
        <w:rPr>
          <w:ins w:id="399" w:author="Rohit Mendhekar" w:date="2022-08-14T22:36:00Z"/>
          <w:sz w:val="30"/>
          <w:szCs w:val="30"/>
        </w:rPr>
      </w:pPr>
    </w:p>
    <w:p w14:paraId="0273089E" w14:textId="77777777" w:rsidR="00E0769E" w:rsidRPr="00E0769E" w:rsidRDefault="00E0769E" w:rsidP="00E0769E">
      <w:pPr>
        <w:spacing w:line="168" w:lineRule="auto"/>
        <w:rPr>
          <w:ins w:id="400" w:author="Rohit Mendhekar" w:date="2022-08-14T22:36:00Z"/>
          <w:sz w:val="28"/>
          <w:szCs w:val="28"/>
          <w:rPrChange w:id="401" w:author="Rohit Mendhekar" w:date="2022-08-14T22:36:00Z">
            <w:rPr>
              <w:ins w:id="402" w:author="Rohit Mendhekar" w:date="2022-08-14T22:36:00Z"/>
              <w:sz w:val="30"/>
              <w:szCs w:val="30"/>
            </w:rPr>
          </w:rPrChange>
        </w:rPr>
      </w:pPr>
      <w:proofErr w:type="spellStart"/>
      <w:ins w:id="403" w:author="Rohit Mendhekar" w:date="2022-08-14T22:36:00Z">
        <w:r w:rsidRPr="00E0769E">
          <w:rPr>
            <w:sz w:val="28"/>
            <w:szCs w:val="28"/>
            <w:rPrChange w:id="404" w:author="Rohit Mendhekar" w:date="2022-08-14T22:36:00Z">
              <w:rPr>
                <w:sz w:val="30"/>
                <w:szCs w:val="30"/>
              </w:rPr>
            </w:rPrChange>
          </w:rPr>
          <w:t>death_grouped_country.plot</w:t>
        </w:r>
        <w:proofErr w:type="spellEnd"/>
        <w:r w:rsidRPr="00E0769E">
          <w:rPr>
            <w:sz w:val="28"/>
            <w:szCs w:val="28"/>
            <w:rPrChange w:id="405" w:author="Rohit Mendhekar" w:date="2022-08-14T22:36:00Z">
              <w:rPr>
                <w:sz w:val="30"/>
                <w:szCs w:val="30"/>
              </w:rPr>
            </w:rPrChange>
          </w:rPr>
          <w:t>(kind='bar',</w:t>
        </w:r>
        <w:proofErr w:type="spellStart"/>
        <w:r w:rsidRPr="00E0769E">
          <w:rPr>
            <w:sz w:val="28"/>
            <w:szCs w:val="28"/>
            <w:rPrChange w:id="406" w:author="Rohit Mendhekar" w:date="2022-08-14T22:36:00Z">
              <w:rPr>
                <w:sz w:val="30"/>
                <w:szCs w:val="30"/>
              </w:rPr>
            </w:rPrChange>
          </w:rPr>
          <w:t>figsize</w:t>
        </w:r>
        <w:proofErr w:type="spellEnd"/>
        <w:r w:rsidRPr="00E0769E">
          <w:rPr>
            <w:sz w:val="28"/>
            <w:szCs w:val="28"/>
            <w:rPrChange w:id="407" w:author="Rohit Mendhekar" w:date="2022-08-14T22:36:00Z">
              <w:rPr>
                <w:sz w:val="30"/>
                <w:szCs w:val="30"/>
              </w:rPr>
            </w:rPrChange>
          </w:rPr>
          <w:t>=(20,10))</w:t>
        </w:r>
      </w:ins>
    </w:p>
    <w:p w14:paraId="121E5551" w14:textId="77777777" w:rsidR="00E0769E" w:rsidRPr="00E0769E" w:rsidRDefault="00E0769E" w:rsidP="00E0769E">
      <w:pPr>
        <w:spacing w:line="168" w:lineRule="auto"/>
        <w:rPr>
          <w:ins w:id="408" w:author="Rohit Mendhekar" w:date="2022-08-14T22:36:00Z"/>
          <w:sz w:val="28"/>
          <w:szCs w:val="28"/>
          <w:rPrChange w:id="409" w:author="Rohit Mendhekar" w:date="2022-08-14T22:36:00Z">
            <w:rPr>
              <w:ins w:id="410" w:author="Rohit Mendhekar" w:date="2022-08-14T22:36:00Z"/>
              <w:sz w:val="30"/>
              <w:szCs w:val="30"/>
            </w:rPr>
          </w:rPrChange>
        </w:rPr>
      </w:pPr>
      <w:proofErr w:type="spellStart"/>
      <w:ins w:id="411" w:author="Rohit Mendhekar" w:date="2022-08-14T22:36:00Z">
        <w:r w:rsidRPr="00E0769E">
          <w:rPr>
            <w:sz w:val="28"/>
            <w:szCs w:val="28"/>
            <w:rPrChange w:id="412" w:author="Rohit Mendhekar" w:date="2022-08-14T22:36:00Z">
              <w:rPr>
                <w:sz w:val="30"/>
                <w:szCs w:val="30"/>
              </w:rPr>
            </w:rPrChange>
          </w:rPr>
          <w:t>plt.xlabel</w:t>
        </w:r>
        <w:proofErr w:type="spellEnd"/>
        <w:r w:rsidRPr="00E0769E">
          <w:rPr>
            <w:sz w:val="28"/>
            <w:szCs w:val="28"/>
            <w:rPrChange w:id="413" w:author="Rohit Mendhekar" w:date="2022-08-14T22:36:00Z">
              <w:rPr>
                <w:sz w:val="30"/>
                <w:szCs w:val="30"/>
              </w:rPr>
            </w:rPrChange>
          </w:rPr>
          <w:t>("Country")</w:t>
        </w:r>
      </w:ins>
    </w:p>
    <w:p w14:paraId="30BBB595" w14:textId="3EFA58D0" w:rsidR="00E0769E" w:rsidRPr="00E0769E" w:rsidRDefault="00E0769E" w:rsidP="00E0769E">
      <w:pPr>
        <w:spacing w:line="168" w:lineRule="auto"/>
        <w:rPr>
          <w:ins w:id="414" w:author="Rohit Mendhekar" w:date="2022-08-14T22:36:00Z"/>
          <w:sz w:val="28"/>
          <w:szCs w:val="28"/>
          <w:rPrChange w:id="415" w:author="Rohit Mendhekar" w:date="2022-08-14T22:36:00Z">
            <w:rPr>
              <w:ins w:id="416" w:author="Rohit Mendhekar" w:date="2022-08-14T22:36:00Z"/>
              <w:sz w:val="30"/>
              <w:szCs w:val="30"/>
            </w:rPr>
          </w:rPrChange>
        </w:rPr>
      </w:pPr>
      <w:proofErr w:type="spellStart"/>
      <w:ins w:id="417" w:author="Rohit Mendhekar" w:date="2022-08-14T22:36:00Z">
        <w:r w:rsidRPr="00E0769E">
          <w:rPr>
            <w:sz w:val="28"/>
            <w:szCs w:val="28"/>
            <w:rPrChange w:id="418" w:author="Rohit Mendhekar" w:date="2022-08-14T22:36:00Z">
              <w:rPr>
                <w:sz w:val="30"/>
                <w:szCs w:val="30"/>
              </w:rPr>
            </w:rPrChange>
          </w:rPr>
          <w:t>plt.ylabel</w:t>
        </w:r>
        <w:proofErr w:type="spellEnd"/>
        <w:r w:rsidRPr="00E0769E">
          <w:rPr>
            <w:sz w:val="28"/>
            <w:szCs w:val="28"/>
            <w:rPrChange w:id="419" w:author="Rohit Mendhekar" w:date="2022-08-14T22:36:00Z">
              <w:rPr>
                <w:sz w:val="30"/>
                <w:szCs w:val="30"/>
              </w:rPr>
            </w:rPrChange>
          </w:rPr>
          <w:t>("</w:t>
        </w:r>
        <w:proofErr w:type="spellStart"/>
        <w:r w:rsidRPr="00E0769E">
          <w:rPr>
            <w:sz w:val="28"/>
            <w:szCs w:val="28"/>
            <w:rPrChange w:id="420" w:author="Rohit Mendhekar" w:date="2022-08-14T22:36:00Z">
              <w:rPr>
                <w:sz w:val="30"/>
                <w:szCs w:val="30"/>
              </w:rPr>
            </w:rPrChange>
          </w:rPr>
          <w:t>Confirmrd</w:t>
        </w:r>
        <w:proofErr w:type="spellEnd"/>
        <w:r w:rsidRPr="00E0769E">
          <w:rPr>
            <w:sz w:val="28"/>
            <w:szCs w:val="28"/>
            <w:rPrChange w:id="421" w:author="Rohit Mendhekar" w:date="2022-08-14T22:36:00Z">
              <w:rPr>
                <w:sz w:val="30"/>
                <w:szCs w:val="30"/>
              </w:rPr>
            </w:rPrChange>
          </w:rPr>
          <w:t xml:space="preserve"> </w:t>
        </w:r>
      </w:ins>
      <w:ins w:id="422" w:author="Rohit Mendhekar" w:date="2022-08-14T22:40:00Z">
        <w:r w:rsidR="00B16C68">
          <w:rPr>
            <w:sz w:val="28"/>
            <w:szCs w:val="28"/>
          </w:rPr>
          <w:t>Deaths</w:t>
        </w:r>
      </w:ins>
      <w:ins w:id="423" w:author="Rohit Mendhekar" w:date="2022-08-14T22:36:00Z">
        <w:r w:rsidRPr="00E0769E">
          <w:rPr>
            <w:sz w:val="28"/>
            <w:szCs w:val="28"/>
            <w:rPrChange w:id="424" w:author="Rohit Mendhekar" w:date="2022-08-14T22:36:00Z">
              <w:rPr>
                <w:sz w:val="30"/>
                <w:szCs w:val="30"/>
              </w:rPr>
            </w:rPrChange>
          </w:rPr>
          <w:t>")</w:t>
        </w:r>
      </w:ins>
    </w:p>
    <w:p w14:paraId="2C31E59A" w14:textId="77777777" w:rsidR="00E0769E" w:rsidRPr="00E0769E" w:rsidRDefault="00E0769E" w:rsidP="00E0769E">
      <w:pPr>
        <w:spacing w:line="168" w:lineRule="auto"/>
        <w:rPr>
          <w:ins w:id="425" w:author="Rohit Mendhekar" w:date="2022-08-14T22:36:00Z"/>
          <w:sz w:val="28"/>
          <w:szCs w:val="28"/>
          <w:rPrChange w:id="426" w:author="Rohit Mendhekar" w:date="2022-08-14T22:36:00Z">
            <w:rPr>
              <w:ins w:id="427" w:author="Rohit Mendhekar" w:date="2022-08-14T22:36:00Z"/>
              <w:sz w:val="30"/>
              <w:szCs w:val="30"/>
            </w:rPr>
          </w:rPrChange>
        </w:rPr>
      </w:pPr>
      <w:proofErr w:type="spellStart"/>
      <w:ins w:id="428" w:author="Rohit Mendhekar" w:date="2022-08-14T22:36:00Z">
        <w:r w:rsidRPr="00E0769E">
          <w:rPr>
            <w:sz w:val="28"/>
            <w:szCs w:val="28"/>
            <w:rPrChange w:id="429" w:author="Rohit Mendhekar" w:date="2022-08-14T22:36:00Z">
              <w:rPr>
                <w:sz w:val="30"/>
                <w:szCs w:val="30"/>
              </w:rPr>
            </w:rPrChange>
          </w:rPr>
          <w:t>plt.grid</w:t>
        </w:r>
        <w:proofErr w:type="spellEnd"/>
        <w:r w:rsidRPr="00E0769E">
          <w:rPr>
            <w:sz w:val="28"/>
            <w:szCs w:val="28"/>
            <w:rPrChange w:id="430" w:author="Rohit Mendhekar" w:date="2022-08-14T22:36:00Z">
              <w:rPr>
                <w:sz w:val="30"/>
                <w:szCs w:val="30"/>
              </w:rPr>
            </w:rPrChange>
          </w:rPr>
          <w:t>(axis='y')</w:t>
        </w:r>
      </w:ins>
    </w:p>
    <w:p w14:paraId="47C3CE17" w14:textId="61330F8F" w:rsidR="00E0769E" w:rsidRDefault="00E0769E" w:rsidP="00E0769E">
      <w:pPr>
        <w:spacing w:line="168" w:lineRule="auto"/>
        <w:rPr>
          <w:ins w:id="431" w:author="Rohit Mendhekar" w:date="2022-08-14T22:36:00Z"/>
          <w:sz w:val="28"/>
          <w:szCs w:val="28"/>
        </w:rPr>
      </w:pPr>
      <w:proofErr w:type="spellStart"/>
      <w:ins w:id="432" w:author="Rohit Mendhekar" w:date="2022-08-14T22:36:00Z">
        <w:r w:rsidRPr="00E0769E">
          <w:rPr>
            <w:sz w:val="28"/>
            <w:szCs w:val="28"/>
            <w:rPrChange w:id="433" w:author="Rohit Mendhekar" w:date="2022-08-14T22:36:00Z">
              <w:rPr>
                <w:sz w:val="30"/>
                <w:szCs w:val="30"/>
              </w:rPr>
            </w:rPrChange>
          </w:rPr>
          <w:t>plt.title</w:t>
        </w:r>
        <w:proofErr w:type="spellEnd"/>
        <w:r w:rsidRPr="00E0769E">
          <w:rPr>
            <w:sz w:val="28"/>
            <w:szCs w:val="28"/>
            <w:rPrChange w:id="434" w:author="Rohit Mendhekar" w:date="2022-08-14T22:36:00Z">
              <w:rPr>
                <w:sz w:val="30"/>
                <w:szCs w:val="30"/>
              </w:rPr>
            </w:rPrChange>
          </w:rPr>
          <w:t>("Death cases")</w:t>
        </w:r>
      </w:ins>
    </w:p>
    <w:p w14:paraId="7EE8D5E9" w14:textId="3788EFAD" w:rsidR="00E0769E" w:rsidRDefault="00E0769E" w:rsidP="00E0769E">
      <w:pPr>
        <w:spacing w:line="168" w:lineRule="auto"/>
        <w:rPr>
          <w:ins w:id="435" w:author="Rohit Mendhekar" w:date="2022-08-14T22:36:00Z"/>
          <w:sz w:val="28"/>
          <w:szCs w:val="28"/>
        </w:rPr>
      </w:pPr>
    </w:p>
    <w:p w14:paraId="1B5F7F2A" w14:textId="79257CBF" w:rsidR="00E0769E" w:rsidRDefault="00E0769E" w:rsidP="00E0769E">
      <w:pPr>
        <w:spacing w:line="168" w:lineRule="auto"/>
        <w:rPr>
          <w:ins w:id="436" w:author="Rohit Mendhekar" w:date="2022-08-14T22:36:00Z"/>
          <w:sz w:val="28"/>
          <w:szCs w:val="28"/>
        </w:rPr>
      </w:pPr>
      <w:ins w:id="437" w:author="Rohit Mendhekar" w:date="2022-08-14T22:36:00Z">
        <w:r>
          <w:rPr>
            <w:noProof/>
            <w:sz w:val="28"/>
            <w:szCs w:val="28"/>
          </w:rPr>
          <w:lastRenderedPageBreak/>
          <w:drawing>
            <wp:inline distT="0" distB="0" distL="0" distR="0" wp14:anchorId="7A14B2AC" wp14:editId="15F6DDB9">
              <wp:extent cx="5731510" cy="3300095"/>
              <wp:effectExtent l="0" t="0" r="254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6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300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2FAC7D" w14:textId="006BA929" w:rsidR="00E0769E" w:rsidRPr="00103B15" w:rsidRDefault="00E0769E" w:rsidP="00E0769E">
      <w:pPr>
        <w:spacing w:line="168" w:lineRule="auto"/>
        <w:rPr>
          <w:ins w:id="438" w:author="Rohit Mendhekar" w:date="2022-08-14T22:36:00Z"/>
          <w:b/>
          <w:bCs/>
          <w:sz w:val="28"/>
          <w:szCs w:val="28"/>
          <w:rPrChange w:id="439" w:author="Rohit Mendhekar" w:date="2022-08-15T15:44:00Z">
            <w:rPr>
              <w:ins w:id="440" w:author="Rohit Mendhekar" w:date="2022-08-14T22:36:00Z"/>
              <w:sz w:val="28"/>
              <w:szCs w:val="28"/>
            </w:rPr>
          </w:rPrChange>
        </w:rPr>
      </w:pPr>
    </w:p>
    <w:p w14:paraId="3D453A13" w14:textId="72F21CB7" w:rsidR="00E0769E" w:rsidRPr="00103B15" w:rsidRDefault="00E0769E" w:rsidP="00E0769E">
      <w:pPr>
        <w:spacing w:line="168" w:lineRule="auto"/>
        <w:rPr>
          <w:ins w:id="441" w:author="Rohit Mendhekar" w:date="2022-08-14T22:38:00Z"/>
          <w:b/>
          <w:bCs/>
          <w:sz w:val="28"/>
          <w:szCs w:val="28"/>
          <w:rPrChange w:id="442" w:author="Rohit Mendhekar" w:date="2022-08-15T15:44:00Z">
            <w:rPr>
              <w:ins w:id="443" w:author="Rohit Mendhekar" w:date="2022-08-14T22:38:00Z"/>
              <w:sz w:val="28"/>
              <w:szCs w:val="28"/>
            </w:rPr>
          </w:rPrChange>
        </w:rPr>
      </w:pPr>
      <w:ins w:id="444" w:author="Rohit Mendhekar" w:date="2022-08-14T22:36:00Z">
        <w:r w:rsidRPr="00103B15">
          <w:rPr>
            <w:b/>
            <w:bCs/>
            <w:sz w:val="28"/>
            <w:szCs w:val="28"/>
            <w:rPrChange w:id="445" w:author="Rohit Mendhekar" w:date="2022-08-15T15:44:00Z">
              <w:rPr>
                <w:sz w:val="28"/>
                <w:szCs w:val="28"/>
              </w:rPr>
            </w:rPrChange>
          </w:rPr>
          <w:t xml:space="preserve">According </w:t>
        </w:r>
      </w:ins>
      <w:ins w:id="446" w:author="Rohit Mendhekar" w:date="2022-08-14T22:37:00Z">
        <w:r w:rsidRPr="00103B15">
          <w:rPr>
            <w:b/>
            <w:bCs/>
            <w:sz w:val="28"/>
            <w:szCs w:val="28"/>
            <w:rPrChange w:id="447" w:author="Rohit Mendhekar" w:date="2022-08-15T15:44:00Z">
              <w:rPr>
                <w:sz w:val="28"/>
                <w:szCs w:val="28"/>
              </w:rPr>
            </w:rPrChange>
          </w:rPr>
          <w:t xml:space="preserve">to this graph </w:t>
        </w:r>
      </w:ins>
      <w:ins w:id="448" w:author="Rohit Mendhekar" w:date="2022-08-15T17:10:00Z">
        <w:r w:rsidR="00D50C34">
          <w:rPr>
            <w:b/>
            <w:bCs/>
            <w:sz w:val="28"/>
            <w:szCs w:val="28"/>
          </w:rPr>
          <w:t xml:space="preserve">most people died in </w:t>
        </w:r>
        <w:proofErr w:type="spellStart"/>
        <w:r w:rsidR="00D50C34">
          <w:rPr>
            <w:b/>
            <w:bCs/>
            <w:sz w:val="28"/>
            <w:szCs w:val="28"/>
          </w:rPr>
          <w:t>spain</w:t>
        </w:r>
        <w:proofErr w:type="spellEnd"/>
        <w:r w:rsidR="00D50C34">
          <w:rPr>
            <w:b/>
            <w:bCs/>
            <w:sz w:val="28"/>
            <w:szCs w:val="28"/>
          </w:rPr>
          <w:t xml:space="preserve"> because of corona virous. </w:t>
        </w:r>
      </w:ins>
      <w:ins w:id="449" w:author="Rohit Mendhekar" w:date="2022-08-15T17:11:00Z">
        <w:r w:rsidR="00D50C34">
          <w:rPr>
            <w:b/>
            <w:bCs/>
            <w:sz w:val="28"/>
            <w:szCs w:val="28"/>
          </w:rPr>
          <w:t xml:space="preserve">In </w:t>
        </w:r>
      </w:ins>
      <w:ins w:id="450" w:author="Rohit Mendhekar" w:date="2022-08-15T17:10:00Z">
        <w:r w:rsidR="00D50C34">
          <w:rPr>
            <w:b/>
            <w:bCs/>
            <w:sz w:val="28"/>
            <w:szCs w:val="28"/>
          </w:rPr>
          <w:t xml:space="preserve">Us and </w:t>
        </w:r>
        <w:proofErr w:type="spellStart"/>
        <w:r w:rsidR="00D50C34">
          <w:rPr>
            <w:b/>
            <w:bCs/>
            <w:sz w:val="28"/>
            <w:szCs w:val="28"/>
          </w:rPr>
          <w:t>brazil</w:t>
        </w:r>
        <w:proofErr w:type="spellEnd"/>
        <w:r w:rsidR="00D50C34">
          <w:rPr>
            <w:b/>
            <w:bCs/>
            <w:sz w:val="28"/>
            <w:szCs w:val="28"/>
          </w:rPr>
          <w:t xml:space="preserve"> </w:t>
        </w:r>
      </w:ins>
      <w:ins w:id="451" w:author="Rohit Mendhekar" w:date="2022-08-15T17:11:00Z">
        <w:r w:rsidR="00D50C34">
          <w:rPr>
            <w:b/>
            <w:bCs/>
            <w:sz w:val="28"/>
            <w:szCs w:val="28"/>
          </w:rPr>
          <w:t>also more people die</w:t>
        </w:r>
      </w:ins>
    </w:p>
    <w:p w14:paraId="20EB3EC4" w14:textId="496A6267" w:rsidR="00E0769E" w:rsidRDefault="00E0769E" w:rsidP="00E0769E">
      <w:pPr>
        <w:spacing w:line="168" w:lineRule="auto"/>
        <w:rPr>
          <w:ins w:id="452" w:author="Rohit Mendhekar" w:date="2022-08-14T22:38:00Z"/>
          <w:sz w:val="28"/>
          <w:szCs w:val="28"/>
        </w:rPr>
      </w:pPr>
    </w:p>
    <w:p w14:paraId="114DDD6A" w14:textId="77777777" w:rsidR="00E0769E" w:rsidRPr="00E0769E" w:rsidRDefault="00E0769E" w:rsidP="00E0769E">
      <w:pPr>
        <w:spacing w:line="168" w:lineRule="auto"/>
        <w:rPr>
          <w:ins w:id="453" w:author="Rohit Mendhekar" w:date="2022-08-14T22:36:00Z"/>
          <w:sz w:val="28"/>
          <w:szCs w:val="28"/>
        </w:rPr>
      </w:pPr>
    </w:p>
    <w:p w14:paraId="2A60C2D1" w14:textId="16A67CF9" w:rsidR="00E0769E" w:rsidRPr="008E7660" w:rsidRDefault="00E0769E" w:rsidP="00E0769E">
      <w:pPr>
        <w:spacing w:line="168" w:lineRule="auto"/>
        <w:rPr>
          <w:ins w:id="454" w:author="Rohit Mendhekar" w:date="2022-08-14T22:38:00Z"/>
          <w:b/>
          <w:bCs/>
          <w:sz w:val="30"/>
          <w:szCs w:val="30"/>
          <w:rPrChange w:id="455" w:author="Rohit Mendhekar" w:date="2022-08-15T17:12:00Z">
            <w:rPr>
              <w:ins w:id="456" w:author="Rohit Mendhekar" w:date="2022-08-14T22:38:00Z"/>
              <w:sz w:val="30"/>
              <w:szCs w:val="30"/>
            </w:rPr>
          </w:rPrChange>
        </w:rPr>
      </w:pPr>
      <w:ins w:id="457" w:author="Rohit Mendhekar" w:date="2022-08-14T22:38:00Z">
        <w:r w:rsidRPr="008E7660">
          <w:rPr>
            <w:b/>
            <w:bCs/>
            <w:sz w:val="30"/>
            <w:szCs w:val="30"/>
            <w:rPrChange w:id="458" w:author="Rohit Mendhekar" w:date="2022-08-15T17:12:00Z">
              <w:rPr>
                <w:sz w:val="30"/>
                <w:szCs w:val="30"/>
              </w:rPr>
            </w:rPrChange>
          </w:rPr>
          <w:t>Step_1</w:t>
        </w:r>
      </w:ins>
      <w:ins w:id="459" w:author="Rohit Mendhekar" w:date="2022-08-15T16:13:00Z">
        <w:r w:rsidR="00313B96" w:rsidRPr="008E7660">
          <w:rPr>
            <w:b/>
            <w:bCs/>
            <w:sz w:val="30"/>
            <w:szCs w:val="30"/>
            <w:rPrChange w:id="460" w:author="Rohit Mendhekar" w:date="2022-08-15T17:12:00Z">
              <w:rPr>
                <w:sz w:val="30"/>
                <w:szCs w:val="30"/>
              </w:rPr>
            </w:rPrChange>
          </w:rPr>
          <w:t>6</w:t>
        </w:r>
      </w:ins>
      <w:ins w:id="461" w:author="Rohit Mendhekar" w:date="2022-08-14T22:38:00Z">
        <w:r w:rsidRPr="008E7660">
          <w:rPr>
            <w:b/>
            <w:bCs/>
            <w:sz w:val="30"/>
            <w:szCs w:val="30"/>
            <w:rPrChange w:id="462" w:author="Rohit Mendhekar" w:date="2022-08-15T17:12:00Z">
              <w:rPr>
                <w:sz w:val="30"/>
                <w:szCs w:val="30"/>
              </w:rPr>
            </w:rPrChange>
          </w:rPr>
          <w:sym w:font="Wingdings" w:char="F0E0"/>
        </w:r>
      </w:ins>
      <w:ins w:id="463" w:author="Rohit Mendhekar" w:date="2022-08-15T17:11:00Z">
        <w:r w:rsidR="00D50C34" w:rsidRPr="008E7660">
          <w:rPr>
            <w:b/>
            <w:bCs/>
            <w:sz w:val="30"/>
            <w:szCs w:val="30"/>
            <w:rPrChange w:id="464" w:author="Rohit Mendhekar" w:date="2022-08-15T17:12:00Z">
              <w:rPr>
                <w:sz w:val="30"/>
                <w:szCs w:val="30"/>
              </w:rPr>
            </w:rPrChange>
          </w:rPr>
          <w:t xml:space="preserve"> </w:t>
        </w:r>
        <w:r w:rsidR="00D50C34" w:rsidRPr="008E7660">
          <w:rPr>
            <w:b/>
            <w:bCs/>
            <w:sz w:val="28"/>
            <w:szCs w:val="28"/>
            <w:rPrChange w:id="465" w:author="Rohit Mendhekar" w:date="2022-08-15T17:12:00Z">
              <w:rPr>
                <w:sz w:val="28"/>
                <w:szCs w:val="28"/>
              </w:rPr>
            </w:rPrChange>
          </w:rPr>
          <w:t>Recovery cases by country</w:t>
        </w:r>
      </w:ins>
    </w:p>
    <w:p w14:paraId="34C98A08" w14:textId="77777777" w:rsidR="00E0769E" w:rsidRPr="00E0769E" w:rsidRDefault="00E0769E" w:rsidP="00E0769E">
      <w:pPr>
        <w:spacing w:line="168" w:lineRule="auto"/>
        <w:rPr>
          <w:ins w:id="466" w:author="Rohit Mendhekar" w:date="2022-08-14T22:38:00Z"/>
          <w:sz w:val="28"/>
          <w:szCs w:val="28"/>
        </w:rPr>
      </w:pPr>
      <w:proofErr w:type="spellStart"/>
      <w:ins w:id="467" w:author="Rohit Mendhekar" w:date="2022-08-14T22:38:00Z">
        <w:r w:rsidRPr="00E0769E">
          <w:rPr>
            <w:sz w:val="28"/>
            <w:szCs w:val="28"/>
          </w:rPr>
          <w:t>rec_grouped_country.plot</w:t>
        </w:r>
        <w:proofErr w:type="spellEnd"/>
        <w:r w:rsidRPr="00E0769E">
          <w:rPr>
            <w:sz w:val="28"/>
            <w:szCs w:val="28"/>
          </w:rPr>
          <w:t>(kind='bar',</w:t>
        </w:r>
        <w:proofErr w:type="spellStart"/>
        <w:r w:rsidRPr="00E0769E">
          <w:rPr>
            <w:sz w:val="28"/>
            <w:szCs w:val="28"/>
          </w:rPr>
          <w:t>figsize</w:t>
        </w:r>
        <w:proofErr w:type="spellEnd"/>
        <w:r w:rsidRPr="00E0769E">
          <w:rPr>
            <w:sz w:val="28"/>
            <w:szCs w:val="28"/>
          </w:rPr>
          <w:t>=(20,10))</w:t>
        </w:r>
      </w:ins>
    </w:p>
    <w:p w14:paraId="32C130FF" w14:textId="77777777" w:rsidR="00E0769E" w:rsidRPr="00E0769E" w:rsidRDefault="00E0769E" w:rsidP="00E0769E">
      <w:pPr>
        <w:spacing w:line="168" w:lineRule="auto"/>
        <w:rPr>
          <w:ins w:id="468" w:author="Rohit Mendhekar" w:date="2022-08-14T22:38:00Z"/>
          <w:sz w:val="28"/>
          <w:szCs w:val="28"/>
        </w:rPr>
      </w:pPr>
      <w:proofErr w:type="spellStart"/>
      <w:ins w:id="469" w:author="Rohit Mendhekar" w:date="2022-08-14T22:38:00Z">
        <w:r w:rsidRPr="00E0769E">
          <w:rPr>
            <w:sz w:val="28"/>
            <w:szCs w:val="28"/>
          </w:rPr>
          <w:t>plt.xlabel</w:t>
        </w:r>
        <w:proofErr w:type="spellEnd"/>
        <w:r w:rsidRPr="00E0769E">
          <w:rPr>
            <w:sz w:val="28"/>
            <w:szCs w:val="28"/>
          </w:rPr>
          <w:t>("Country")</w:t>
        </w:r>
      </w:ins>
    </w:p>
    <w:p w14:paraId="3881632E" w14:textId="7178693C" w:rsidR="00E0769E" w:rsidRPr="00E0769E" w:rsidRDefault="00E0769E" w:rsidP="00E0769E">
      <w:pPr>
        <w:spacing w:line="168" w:lineRule="auto"/>
        <w:rPr>
          <w:ins w:id="470" w:author="Rohit Mendhekar" w:date="2022-08-14T22:38:00Z"/>
          <w:sz w:val="28"/>
          <w:szCs w:val="28"/>
        </w:rPr>
      </w:pPr>
      <w:proofErr w:type="spellStart"/>
      <w:ins w:id="471" w:author="Rohit Mendhekar" w:date="2022-08-14T22:38:00Z">
        <w:r w:rsidRPr="00E0769E">
          <w:rPr>
            <w:sz w:val="28"/>
            <w:szCs w:val="28"/>
          </w:rPr>
          <w:t>plt.ylabel</w:t>
        </w:r>
        <w:proofErr w:type="spellEnd"/>
        <w:r w:rsidRPr="00E0769E">
          <w:rPr>
            <w:sz w:val="28"/>
            <w:szCs w:val="28"/>
          </w:rPr>
          <w:t>("</w:t>
        </w:r>
        <w:proofErr w:type="spellStart"/>
        <w:r w:rsidRPr="00E0769E">
          <w:rPr>
            <w:sz w:val="28"/>
            <w:szCs w:val="28"/>
          </w:rPr>
          <w:t>Confirmrd</w:t>
        </w:r>
      </w:ins>
      <w:proofErr w:type="spellEnd"/>
      <w:ins w:id="472" w:author="Rohit Mendhekar" w:date="2022-08-14T22:40:00Z">
        <w:r w:rsidR="00B16C68">
          <w:rPr>
            <w:sz w:val="28"/>
            <w:szCs w:val="28"/>
          </w:rPr>
          <w:t xml:space="preserve"> Recovery</w:t>
        </w:r>
      </w:ins>
      <w:ins w:id="473" w:author="Rohit Mendhekar" w:date="2022-08-14T22:38:00Z">
        <w:r w:rsidRPr="00E0769E">
          <w:rPr>
            <w:sz w:val="28"/>
            <w:szCs w:val="28"/>
          </w:rPr>
          <w:t>")</w:t>
        </w:r>
      </w:ins>
    </w:p>
    <w:p w14:paraId="56C6AC8F" w14:textId="77777777" w:rsidR="00E0769E" w:rsidRPr="00E0769E" w:rsidRDefault="00E0769E" w:rsidP="00E0769E">
      <w:pPr>
        <w:spacing w:line="168" w:lineRule="auto"/>
        <w:rPr>
          <w:ins w:id="474" w:author="Rohit Mendhekar" w:date="2022-08-14T22:38:00Z"/>
          <w:sz w:val="28"/>
          <w:szCs w:val="28"/>
        </w:rPr>
      </w:pPr>
      <w:proofErr w:type="spellStart"/>
      <w:ins w:id="475" w:author="Rohit Mendhekar" w:date="2022-08-14T22:38:00Z">
        <w:r w:rsidRPr="00E0769E">
          <w:rPr>
            <w:sz w:val="28"/>
            <w:szCs w:val="28"/>
          </w:rPr>
          <w:t>plt.grid</w:t>
        </w:r>
        <w:proofErr w:type="spellEnd"/>
        <w:r w:rsidRPr="00E0769E">
          <w:rPr>
            <w:sz w:val="28"/>
            <w:szCs w:val="28"/>
          </w:rPr>
          <w:t>(axis='y')</w:t>
        </w:r>
      </w:ins>
    </w:p>
    <w:p w14:paraId="5A3B2F96" w14:textId="0DCFBA17" w:rsidR="00E0769E" w:rsidRDefault="00E0769E" w:rsidP="00E0769E">
      <w:pPr>
        <w:spacing w:line="168" w:lineRule="auto"/>
        <w:rPr>
          <w:ins w:id="476" w:author="Rohit Mendhekar" w:date="2022-08-14T22:40:00Z"/>
          <w:sz w:val="28"/>
          <w:szCs w:val="28"/>
        </w:rPr>
      </w:pPr>
      <w:proofErr w:type="spellStart"/>
      <w:ins w:id="477" w:author="Rohit Mendhekar" w:date="2022-08-14T22:38:00Z">
        <w:r w:rsidRPr="00E0769E">
          <w:rPr>
            <w:sz w:val="28"/>
            <w:szCs w:val="28"/>
          </w:rPr>
          <w:t>plt.title</w:t>
        </w:r>
        <w:proofErr w:type="spellEnd"/>
        <w:r w:rsidRPr="00E0769E">
          <w:rPr>
            <w:sz w:val="28"/>
            <w:szCs w:val="28"/>
          </w:rPr>
          <w:t>("Recovery cases")</w:t>
        </w:r>
        <w:r>
          <w:rPr>
            <w:noProof/>
            <w:sz w:val="28"/>
            <w:szCs w:val="28"/>
          </w:rPr>
          <w:drawing>
            <wp:inline distT="0" distB="0" distL="0" distR="0" wp14:anchorId="10F12158" wp14:editId="4DF9B56E">
              <wp:extent cx="5731510" cy="2896235"/>
              <wp:effectExtent l="0" t="0" r="254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896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BD897B0" w14:textId="78E06F92" w:rsidR="00B16C68" w:rsidRPr="00103B15" w:rsidRDefault="008E7660" w:rsidP="00E0769E">
      <w:pPr>
        <w:spacing w:line="168" w:lineRule="auto"/>
        <w:rPr>
          <w:ins w:id="478" w:author="Rohit Mendhekar" w:date="2022-08-15T09:40:00Z"/>
          <w:b/>
          <w:bCs/>
          <w:sz w:val="28"/>
          <w:szCs w:val="28"/>
          <w:rPrChange w:id="479" w:author="Rohit Mendhekar" w:date="2022-08-15T15:44:00Z">
            <w:rPr>
              <w:ins w:id="480" w:author="Rohit Mendhekar" w:date="2022-08-15T09:40:00Z"/>
              <w:sz w:val="28"/>
              <w:szCs w:val="28"/>
            </w:rPr>
          </w:rPrChange>
        </w:rPr>
      </w:pPr>
      <w:ins w:id="481" w:author="Rohit Mendhekar" w:date="2022-08-15T17:12:00Z">
        <w:r>
          <w:rPr>
            <w:b/>
            <w:bCs/>
            <w:sz w:val="28"/>
            <w:szCs w:val="28"/>
          </w:rPr>
          <w:lastRenderedPageBreak/>
          <w:t>T</w:t>
        </w:r>
      </w:ins>
      <w:ins w:id="482" w:author="Rohit Mendhekar" w:date="2022-08-14T22:41:00Z">
        <w:r w:rsidR="00B16C68" w:rsidRPr="00103B15">
          <w:rPr>
            <w:b/>
            <w:bCs/>
            <w:sz w:val="28"/>
            <w:szCs w:val="28"/>
            <w:rPrChange w:id="483" w:author="Rohit Mendhekar" w:date="2022-08-15T15:44:00Z">
              <w:rPr>
                <w:sz w:val="28"/>
                <w:szCs w:val="28"/>
              </w:rPr>
            </w:rPrChange>
          </w:rPr>
          <w:t xml:space="preserve">his graph </w:t>
        </w:r>
      </w:ins>
      <w:ins w:id="484" w:author="Rohit Mendhekar" w:date="2022-08-15T09:40:00Z">
        <w:r w:rsidR="00A0646A" w:rsidRPr="00103B15">
          <w:rPr>
            <w:b/>
            <w:bCs/>
            <w:sz w:val="28"/>
            <w:szCs w:val="28"/>
            <w:rPrChange w:id="485" w:author="Rohit Mendhekar" w:date="2022-08-15T15:44:00Z">
              <w:rPr>
                <w:sz w:val="28"/>
                <w:szCs w:val="28"/>
              </w:rPr>
            </w:rPrChange>
          </w:rPr>
          <w:t>shows</w:t>
        </w:r>
      </w:ins>
      <w:ins w:id="486" w:author="Rohit Mendhekar" w:date="2022-08-14T22:41:00Z">
        <w:r w:rsidR="00B16C68" w:rsidRPr="00103B15">
          <w:rPr>
            <w:b/>
            <w:bCs/>
            <w:sz w:val="28"/>
            <w:szCs w:val="28"/>
            <w:rPrChange w:id="487" w:author="Rohit Mendhekar" w:date="2022-08-15T15:44:00Z">
              <w:rPr>
                <w:sz w:val="28"/>
                <w:szCs w:val="28"/>
              </w:rPr>
            </w:rPrChange>
          </w:rPr>
          <w:t xml:space="preserve"> us that most of the people are recovered in </w:t>
        </w:r>
        <w:proofErr w:type="spellStart"/>
        <w:r w:rsidR="00B16C68" w:rsidRPr="00103B15">
          <w:rPr>
            <w:b/>
            <w:bCs/>
            <w:sz w:val="28"/>
            <w:szCs w:val="28"/>
            <w:rPrChange w:id="488" w:author="Rohit Mendhekar" w:date="2022-08-15T15:44:00Z">
              <w:rPr>
                <w:sz w:val="28"/>
                <w:szCs w:val="28"/>
              </w:rPr>
            </w:rPrChange>
          </w:rPr>
          <w:t>spain</w:t>
        </w:r>
      </w:ins>
      <w:proofErr w:type="spellEnd"/>
      <w:ins w:id="489" w:author="Rohit Mendhekar" w:date="2022-08-15T17:12:00Z">
        <w:r>
          <w:rPr>
            <w:b/>
            <w:bCs/>
            <w:sz w:val="28"/>
            <w:szCs w:val="28"/>
          </w:rPr>
          <w:t>. Also we know that more peop</w:t>
        </w:r>
      </w:ins>
      <w:ins w:id="490" w:author="Rohit Mendhekar" w:date="2022-08-15T17:13:00Z">
        <w:r>
          <w:rPr>
            <w:b/>
            <w:bCs/>
            <w:sz w:val="28"/>
            <w:szCs w:val="28"/>
          </w:rPr>
          <w:t>le died.</w:t>
        </w:r>
      </w:ins>
    </w:p>
    <w:p w14:paraId="61B4D8D4" w14:textId="16636F38" w:rsidR="00A0646A" w:rsidRDefault="00A0646A" w:rsidP="00E0769E">
      <w:pPr>
        <w:spacing w:line="168" w:lineRule="auto"/>
        <w:rPr>
          <w:ins w:id="491" w:author="Rohit Mendhekar" w:date="2022-08-15T09:40:00Z"/>
          <w:sz w:val="28"/>
          <w:szCs w:val="28"/>
        </w:rPr>
      </w:pPr>
    </w:p>
    <w:p w14:paraId="3C87CF02" w14:textId="1A0FC983" w:rsidR="00A0646A" w:rsidRPr="008E7660" w:rsidRDefault="00A0646A" w:rsidP="00A0646A">
      <w:pPr>
        <w:spacing w:line="168" w:lineRule="auto"/>
        <w:rPr>
          <w:ins w:id="492" w:author="Rohit Mendhekar" w:date="2022-08-15T16:02:00Z"/>
          <w:b/>
          <w:bCs/>
          <w:sz w:val="30"/>
          <w:szCs w:val="30"/>
          <w:rPrChange w:id="493" w:author="Rohit Mendhekar" w:date="2022-08-15T17:13:00Z">
            <w:rPr>
              <w:ins w:id="494" w:author="Rohit Mendhekar" w:date="2022-08-15T16:02:00Z"/>
              <w:sz w:val="30"/>
              <w:szCs w:val="30"/>
            </w:rPr>
          </w:rPrChange>
        </w:rPr>
      </w:pPr>
      <w:ins w:id="495" w:author="Rohit Mendhekar" w:date="2022-08-15T09:40:00Z">
        <w:r w:rsidRPr="008E7660">
          <w:rPr>
            <w:b/>
            <w:bCs/>
            <w:sz w:val="30"/>
            <w:szCs w:val="30"/>
            <w:rPrChange w:id="496" w:author="Rohit Mendhekar" w:date="2022-08-15T17:13:00Z">
              <w:rPr>
                <w:sz w:val="30"/>
                <w:szCs w:val="30"/>
              </w:rPr>
            </w:rPrChange>
          </w:rPr>
          <w:t>Step_1</w:t>
        </w:r>
      </w:ins>
      <w:ins w:id="497" w:author="Rohit Mendhekar" w:date="2022-08-15T16:13:00Z">
        <w:r w:rsidR="00313B96" w:rsidRPr="008E7660">
          <w:rPr>
            <w:b/>
            <w:bCs/>
            <w:sz w:val="30"/>
            <w:szCs w:val="30"/>
            <w:rPrChange w:id="498" w:author="Rohit Mendhekar" w:date="2022-08-15T17:13:00Z">
              <w:rPr>
                <w:sz w:val="30"/>
                <w:szCs w:val="30"/>
              </w:rPr>
            </w:rPrChange>
          </w:rPr>
          <w:t>7</w:t>
        </w:r>
      </w:ins>
      <w:ins w:id="499" w:author="Rohit Mendhekar" w:date="2022-08-15T09:40:00Z">
        <w:r w:rsidRPr="008E7660">
          <w:rPr>
            <w:b/>
            <w:bCs/>
            <w:sz w:val="30"/>
            <w:szCs w:val="30"/>
            <w:rPrChange w:id="500" w:author="Rohit Mendhekar" w:date="2022-08-15T17:13:00Z">
              <w:rPr>
                <w:sz w:val="30"/>
                <w:szCs w:val="30"/>
              </w:rPr>
            </w:rPrChange>
          </w:rPr>
          <w:sym w:font="Wingdings" w:char="F0E0"/>
        </w:r>
      </w:ins>
      <w:ins w:id="501" w:author="Rohit Mendhekar" w:date="2022-08-15T16:10:00Z">
        <w:r w:rsidR="00313B96" w:rsidRPr="008E7660">
          <w:rPr>
            <w:b/>
            <w:bCs/>
            <w:sz w:val="30"/>
            <w:szCs w:val="30"/>
            <w:rPrChange w:id="502" w:author="Rohit Mendhekar" w:date="2022-08-15T17:13:00Z">
              <w:rPr>
                <w:sz w:val="30"/>
                <w:szCs w:val="30"/>
              </w:rPr>
            </w:rPrChange>
          </w:rPr>
          <w:t xml:space="preserve"> this step </w:t>
        </w:r>
      </w:ins>
      <w:ins w:id="503" w:author="Rohit Mendhekar" w:date="2022-08-15T16:11:00Z">
        <w:r w:rsidR="00313B96" w:rsidRPr="008E7660">
          <w:rPr>
            <w:b/>
            <w:bCs/>
            <w:sz w:val="30"/>
            <w:szCs w:val="30"/>
            <w:rPrChange w:id="504" w:author="Rohit Mendhekar" w:date="2022-08-15T17:13:00Z">
              <w:rPr>
                <w:sz w:val="30"/>
                <w:szCs w:val="30"/>
              </w:rPr>
            </w:rPrChange>
          </w:rPr>
          <w:t xml:space="preserve">we performed </w:t>
        </w:r>
      </w:ins>
      <w:ins w:id="505" w:author="Rohit Mendhekar" w:date="2022-08-15T16:14:00Z">
        <w:r w:rsidR="00C248CC" w:rsidRPr="008E7660">
          <w:rPr>
            <w:b/>
            <w:bCs/>
            <w:sz w:val="30"/>
            <w:szCs w:val="30"/>
            <w:rPrChange w:id="506" w:author="Rohit Mendhekar" w:date="2022-08-15T17:13:00Z">
              <w:rPr>
                <w:sz w:val="30"/>
                <w:szCs w:val="30"/>
              </w:rPr>
            </w:rPrChange>
          </w:rPr>
          <w:t xml:space="preserve">for to see how corona virus </w:t>
        </w:r>
      </w:ins>
      <w:ins w:id="507" w:author="Rohit Mendhekar" w:date="2022-08-15T16:15:00Z">
        <w:r w:rsidR="00C248CC" w:rsidRPr="008E7660">
          <w:rPr>
            <w:b/>
            <w:bCs/>
            <w:sz w:val="30"/>
            <w:szCs w:val="30"/>
            <w:rPrChange w:id="508" w:author="Rohit Mendhekar" w:date="2022-08-15T17:13:00Z">
              <w:rPr>
                <w:sz w:val="30"/>
                <w:szCs w:val="30"/>
              </w:rPr>
            </w:rPrChange>
          </w:rPr>
          <w:t xml:space="preserve">is spread according to </w:t>
        </w:r>
      </w:ins>
      <w:ins w:id="509" w:author="Rohit Mendhekar" w:date="2022-08-15T17:13:00Z">
        <w:r w:rsidR="008E7660">
          <w:rPr>
            <w:b/>
            <w:bCs/>
            <w:sz w:val="30"/>
            <w:szCs w:val="30"/>
          </w:rPr>
          <w:t xml:space="preserve">region wise of top </w:t>
        </w:r>
      </w:ins>
      <w:ins w:id="510" w:author="Rohit Mendhekar" w:date="2022-08-15T17:14:00Z">
        <w:r w:rsidR="008E7660">
          <w:rPr>
            <w:b/>
            <w:bCs/>
            <w:sz w:val="30"/>
            <w:szCs w:val="30"/>
          </w:rPr>
          <w:t>4 country.</w:t>
        </w:r>
      </w:ins>
    </w:p>
    <w:p w14:paraId="07A71046" w14:textId="0569B77D" w:rsidR="00C40566" w:rsidRDefault="00C40566" w:rsidP="00A0646A">
      <w:pPr>
        <w:spacing w:line="168" w:lineRule="auto"/>
        <w:rPr>
          <w:ins w:id="511" w:author="Rohit Mendhekar" w:date="2022-08-15T16:02:00Z"/>
          <w:sz w:val="30"/>
          <w:szCs w:val="30"/>
        </w:rPr>
      </w:pPr>
    </w:p>
    <w:p w14:paraId="43B0E8B0" w14:textId="72AD90F8" w:rsidR="00C40566" w:rsidRPr="008E7660" w:rsidRDefault="00C40566" w:rsidP="00A0646A">
      <w:pPr>
        <w:spacing w:line="168" w:lineRule="auto"/>
        <w:rPr>
          <w:ins w:id="512" w:author="Rohit Mendhekar" w:date="2022-08-15T15:46:00Z"/>
          <w:b/>
          <w:bCs/>
          <w:sz w:val="30"/>
          <w:szCs w:val="30"/>
          <w:rPrChange w:id="513" w:author="Rohit Mendhekar" w:date="2022-08-15T17:13:00Z">
            <w:rPr>
              <w:ins w:id="514" w:author="Rohit Mendhekar" w:date="2022-08-15T15:46:00Z"/>
              <w:sz w:val="30"/>
              <w:szCs w:val="30"/>
            </w:rPr>
          </w:rPrChange>
        </w:rPr>
      </w:pPr>
      <w:ins w:id="515" w:author="Rohit Mendhekar" w:date="2022-08-15T16:02:00Z">
        <w:r w:rsidRPr="008E7660">
          <w:rPr>
            <w:b/>
            <w:bCs/>
            <w:sz w:val="30"/>
            <w:szCs w:val="30"/>
            <w:rPrChange w:id="516" w:author="Rohit Mendhekar" w:date="2022-08-15T17:13:00Z">
              <w:rPr>
                <w:sz w:val="30"/>
                <w:szCs w:val="30"/>
              </w:rPr>
            </w:rPrChange>
          </w:rPr>
          <w:t>USA</w:t>
        </w:r>
      </w:ins>
    </w:p>
    <w:p w14:paraId="0A13CC3E" w14:textId="76F36F11" w:rsidR="00103B15" w:rsidRDefault="00103B15" w:rsidP="00A0646A">
      <w:pPr>
        <w:spacing w:line="168" w:lineRule="auto"/>
        <w:rPr>
          <w:ins w:id="517" w:author="Rohit Mendhekar" w:date="2022-08-15T15:46:00Z"/>
          <w:sz w:val="30"/>
          <w:szCs w:val="30"/>
        </w:rPr>
      </w:pPr>
    </w:p>
    <w:p w14:paraId="049ADD24" w14:textId="77777777" w:rsidR="00103B15" w:rsidRPr="00103B15" w:rsidRDefault="00103B15" w:rsidP="00103B15">
      <w:pPr>
        <w:spacing w:line="168" w:lineRule="auto"/>
        <w:rPr>
          <w:ins w:id="518" w:author="Rohit Mendhekar" w:date="2022-08-15T15:46:00Z"/>
          <w:sz w:val="28"/>
          <w:szCs w:val="28"/>
          <w:rPrChange w:id="519" w:author="Rohit Mendhekar" w:date="2022-08-15T15:46:00Z">
            <w:rPr>
              <w:ins w:id="520" w:author="Rohit Mendhekar" w:date="2022-08-15T15:46:00Z"/>
              <w:sz w:val="30"/>
              <w:szCs w:val="30"/>
            </w:rPr>
          </w:rPrChange>
        </w:rPr>
      </w:pPr>
      <w:ins w:id="521" w:author="Rohit Mendhekar" w:date="2022-08-15T15:46:00Z">
        <w:r w:rsidRPr="00103B15">
          <w:rPr>
            <w:sz w:val="28"/>
            <w:szCs w:val="28"/>
            <w:rPrChange w:id="522" w:author="Rohit Mendhekar" w:date="2022-08-15T15:46:00Z">
              <w:rPr>
                <w:sz w:val="30"/>
                <w:szCs w:val="30"/>
              </w:rPr>
            </w:rPrChange>
          </w:rPr>
          <w:t xml:space="preserve">fig, </w:t>
        </w:r>
        <w:proofErr w:type="spellStart"/>
        <w:r w:rsidRPr="00103B15">
          <w:rPr>
            <w:sz w:val="28"/>
            <w:szCs w:val="28"/>
            <w:rPrChange w:id="523" w:author="Rohit Mendhekar" w:date="2022-08-15T15:46:00Z">
              <w:rPr>
                <w:sz w:val="30"/>
                <w:szCs w:val="30"/>
              </w:rPr>
            </w:rPrChange>
          </w:rPr>
          <w:t>ax</w:t>
        </w:r>
        <w:proofErr w:type="spellEnd"/>
        <w:r w:rsidRPr="00103B15">
          <w:rPr>
            <w:sz w:val="28"/>
            <w:szCs w:val="28"/>
            <w:rPrChange w:id="524" w:author="Rohit Mendhekar" w:date="2022-08-15T15:46:00Z">
              <w:rPr>
                <w:sz w:val="30"/>
                <w:szCs w:val="30"/>
              </w:rPr>
            </w:rPrChange>
          </w:rPr>
          <w:t xml:space="preserve"> = </w:t>
        </w:r>
        <w:proofErr w:type="spellStart"/>
        <w:r w:rsidRPr="00103B15">
          <w:rPr>
            <w:sz w:val="28"/>
            <w:szCs w:val="28"/>
            <w:rPrChange w:id="525" w:author="Rohit Mendhekar" w:date="2022-08-15T15:46:00Z">
              <w:rPr>
                <w:sz w:val="30"/>
                <w:szCs w:val="30"/>
              </w:rPr>
            </w:rPrChange>
          </w:rPr>
          <w:t>plt.subplots</w:t>
        </w:r>
        <w:proofErr w:type="spellEnd"/>
        <w:r w:rsidRPr="00103B15">
          <w:rPr>
            <w:sz w:val="28"/>
            <w:szCs w:val="28"/>
            <w:rPrChange w:id="526" w:author="Rohit Mendhekar" w:date="2022-08-15T15:46:00Z">
              <w:rPr>
                <w:sz w:val="30"/>
                <w:szCs w:val="30"/>
              </w:rPr>
            </w:rPrChange>
          </w:rPr>
          <w:t>()</w:t>
        </w:r>
      </w:ins>
    </w:p>
    <w:p w14:paraId="44224F59" w14:textId="77777777" w:rsidR="00103B15" w:rsidRPr="00103B15" w:rsidRDefault="00103B15" w:rsidP="00103B15">
      <w:pPr>
        <w:spacing w:line="168" w:lineRule="auto"/>
        <w:rPr>
          <w:ins w:id="527" w:author="Rohit Mendhekar" w:date="2022-08-15T15:46:00Z"/>
          <w:sz w:val="28"/>
          <w:szCs w:val="28"/>
          <w:rPrChange w:id="528" w:author="Rohit Mendhekar" w:date="2022-08-15T15:46:00Z">
            <w:rPr>
              <w:ins w:id="529" w:author="Rohit Mendhekar" w:date="2022-08-15T15:46:00Z"/>
              <w:sz w:val="30"/>
              <w:szCs w:val="30"/>
            </w:rPr>
          </w:rPrChange>
        </w:rPr>
      </w:pPr>
    </w:p>
    <w:p w14:paraId="734AD5AE" w14:textId="77777777" w:rsidR="00103B15" w:rsidRPr="00103B15" w:rsidRDefault="00103B15" w:rsidP="00103B15">
      <w:pPr>
        <w:spacing w:line="168" w:lineRule="auto"/>
        <w:rPr>
          <w:ins w:id="530" w:author="Rohit Mendhekar" w:date="2022-08-15T15:46:00Z"/>
          <w:sz w:val="28"/>
          <w:szCs w:val="28"/>
          <w:rPrChange w:id="531" w:author="Rohit Mendhekar" w:date="2022-08-15T15:46:00Z">
            <w:rPr>
              <w:ins w:id="532" w:author="Rohit Mendhekar" w:date="2022-08-15T15:46:00Z"/>
              <w:sz w:val="30"/>
              <w:szCs w:val="30"/>
            </w:rPr>
          </w:rPrChange>
        </w:rPr>
      </w:pPr>
      <w:proofErr w:type="spellStart"/>
      <w:ins w:id="533" w:author="Rohit Mendhekar" w:date="2022-08-15T15:46:00Z">
        <w:r w:rsidRPr="00103B15">
          <w:rPr>
            <w:sz w:val="28"/>
            <w:szCs w:val="28"/>
            <w:rPrChange w:id="534" w:author="Rohit Mendhekar" w:date="2022-08-15T15:46:00Z">
              <w:rPr>
                <w:sz w:val="30"/>
                <w:szCs w:val="30"/>
              </w:rPr>
            </w:rPrChange>
          </w:rPr>
          <w:t>ax.plot</w:t>
        </w:r>
        <w:proofErr w:type="spellEnd"/>
        <w:r w:rsidRPr="00103B15">
          <w:rPr>
            <w:sz w:val="28"/>
            <w:szCs w:val="28"/>
            <w:rPrChange w:id="535" w:author="Rohit Mendhekar" w:date="2022-08-15T15:46:00Z">
              <w:rPr>
                <w:sz w:val="30"/>
                <w:szCs w:val="30"/>
              </w:rPr>
            </w:rPrChange>
          </w:rPr>
          <w:t>(</w:t>
        </w:r>
        <w:proofErr w:type="spellStart"/>
        <w:r w:rsidRPr="00103B15">
          <w:rPr>
            <w:sz w:val="28"/>
            <w:szCs w:val="28"/>
            <w:rPrChange w:id="536" w:author="Rohit Mendhekar" w:date="2022-08-15T15:46:00Z">
              <w:rPr>
                <w:sz w:val="30"/>
                <w:szCs w:val="30"/>
              </w:rPr>
            </w:rPrChange>
          </w:rPr>
          <w:t>con_grouped_US,label</w:t>
        </w:r>
        <w:proofErr w:type="spellEnd"/>
        <w:r w:rsidRPr="00103B15">
          <w:rPr>
            <w:sz w:val="28"/>
            <w:szCs w:val="28"/>
            <w:rPrChange w:id="537" w:author="Rohit Mendhekar" w:date="2022-08-15T15:46:00Z">
              <w:rPr>
                <w:sz w:val="30"/>
                <w:szCs w:val="30"/>
              </w:rPr>
            </w:rPrChange>
          </w:rPr>
          <w:t xml:space="preserve"> = 'Confirmed Cases')</w:t>
        </w:r>
      </w:ins>
    </w:p>
    <w:p w14:paraId="18F477F0" w14:textId="77777777" w:rsidR="00103B15" w:rsidRPr="00103B15" w:rsidRDefault="00103B15" w:rsidP="00103B15">
      <w:pPr>
        <w:spacing w:line="168" w:lineRule="auto"/>
        <w:rPr>
          <w:ins w:id="538" w:author="Rohit Mendhekar" w:date="2022-08-15T15:46:00Z"/>
          <w:sz w:val="28"/>
          <w:szCs w:val="28"/>
          <w:rPrChange w:id="539" w:author="Rohit Mendhekar" w:date="2022-08-15T15:46:00Z">
            <w:rPr>
              <w:ins w:id="540" w:author="Rohit Mendhekar" w:date="2022-08-15T15:46:00Z"/>
              <w:sz w:val="30"/>
              <w:szCs w:val="30"/>
            </w:rPr>
          </w:rPrChange>
        </w:rPr>
      </w:pPr>
      <w:proofErr w:type="spellStart"/>
      <w:ins w:id="541" w:author="Rohit Mendhekar" w:date="2022-08-15T15:46:00Z">
        <w:r w:rsidRPr="00103B15">
          <w:rPr>
            <w:sz w:val="28"/>
            <w:szCs w:val="28"/>
            <w:rPrChange w:id="542" w:author="Rohit Mendhekar" w:date="2022-08-15T15:46:00Z">
              <w:rPr>
                <w:sz w:val="30"/>
                <w:szCs w:val="30"/>
              </w:rPr>
            </w:rPrChange>
          </w:rPr>
          <w:t>ax.plot</w:t>
        </w:r>
        <w:proofErr w:type="spellEnd"/>
        <w:r w:rsidRPr="00103B15">
          <w:rPr>
            <w:sz w:val="28"/>
            <w:szCs w:val="28"/>
            <w:rPrChange w:id="543" w:author="Rohit Mendhekar" w:date="2022-08-15T15:46:00Z">
              <w:rPr>
                <w:sz w:val="30"/>
                <w:szCs w:val="30"/>
              </w:rPr>
            </w:rPrChange>
          </w:rPr>
          <w:t>(</w:t>
        </w:r>
        <w:proofErr w:type="spellStart"/>
        <w:r w:rsidRPr="00103B15">
          <w:rPr>
            <w:sz w:val="28"/>
            <w:szCs w:val="28"/>
            <w:rPrChange w:id="544" w:author="Rohit Mendhekar" w:date="2022-08-15T15:46:00Z">
              <w:rPr>
                <w:sz w:val="30"/>
                <w:szCs w:val="30"/>
              </w:rPr>
            </w:rPrChange>
          </w:rPr>
          <w:t>death_grouped_US,label</w:t>
        </w:r>
        <w:proofErr w:type="spellEnd"/>
        <w:r w:rsidRPr="00103B15">
          <w:rPr>
            <w:sz w:val="28"/>
            <w:szCs w:val="28"/>
            <w:rPrChange w:id="545" w:author="Rohit Mendhekar" w:date="2022-08-15T15:46:00Z">
              <w:rPr>
                <w:sz w:val="30"/>
                <w:szCs w:val="30"/>
              </w:rPr>
            </w:rPrChange>
          </w:rPr>
          <w:t xml:space="preserve"> = 'Death Toll' )</w:t>
        </w:r>
      </w:ins>
    </w:p>
    <w:p w14:paraId="75A9F240" w14:textId="77777777" w:rsidR="00103B15" w:rsidRPr="00103B15" w:rsidRDefault="00103B15" w:rsidP="00103B15">
      <w:pPr>
        <w:spacing w:line="168" w:lineRule="auto"/>
        <w:rPr>
          <w:ins w:id="546" w:author="Rohit Mendhekar" w:date="2022-08-15T15:46:00Z"/>
          <w:sz w:val="28"/>
          <w:szCs w:val="28"/>
          <w:rPrChange w:id="547" w:author="Rohit Mendhekar" w:date="2022-08-15T15:46:00Z">
            <w:rPr>
              <w:ins w:id="548" w:author="Rohit Mendhekar" w:date="2022-08-15T15:46:00Z"/>
              <w:sz w:val="30"/>
              <w:szCs w:val="30"/>
            </w:rPr>
          </w:rPrChange>
        </w:rPr>
      </w:pPr>
      <w:proofErr w:type="spellStart"/>
      <w:ins w:id="549" w:author="Rohit Mendhekar" w:date="2022-08-15T15:46:00Z">
        <w:r w:rsidRPr="00103B15">
          <w:rPr>
            <w:sz w:val="28"/>
            <w:szCs w:val="28"/>
            <w:rPrChange w:id="550" w:author="Rohit Mendhekar" w:date="2022-08-15T15:46:00Z">
              <w:rPr>
                <w:sz w:val="30"/>
                <w:szCs w:val="30"/>
              </w:rPr>
            </w:rPrChange>
          </w:rPr>
          <w:t>ax.plot</w:t>
        </w:r>
        <w:proofErr w:type="spellEnd"/>
        <w:r w:rsidRPr="00103B15">
          <w:rPr>
            <w:sz w:val="28"/>
            <w:szCs w:val="28"/>
            <w:rPrChange w:id="551" w:author="Rohit Mendhekar" w:date="2022-08-15T15:46:00Z">
              <w:rPr>
                <w:sz w:val="30"/>
                <w:szCs w:val="30"/>
              </w:rPr>
            </w:rPrChange>
          </w:rPr>
          <w:t>(</w:t>
        </w:r>
        <w:proofErr w:type="spellStart"/>
        <w:r w:rsidRPr="00103B15">
          <w:rPr>
            <w:sz w:val="28"/>
            <w:szCs w:val="28"/>
            <w:rPrChange w:id="552" w:author="Rohit Mendhekar" w:date="2022-08-15T15:46:00Z">
              <w:rPr>
                <w:sz w:val="30"/>
                <w:szCs w:val="30"/>
              </w:rPr>
            </w:rPrChange>
          </w:rPr>
          <w:t>rec_grouped_US</w:t>
        </w:r>
        <w:proofErr w:type="spellEnd"/>
        <w:r w:rsidRPr="00103B15">
          <w:rPr>
            <w:sz w:val="28"/>
            <w:szCs w:val="28"/>
            <w:rPrChange w:id="553" w:author="Rohit Mendhekar" w:date="2022-08-15T15:46:00Z">
              <w:rPr>
                <w:sz w:val="30"/>
                <w:szCs w:val="30"/>
              </w:rPr>
            </w:rPrChange>
          </w:rPr>
          <w:t>, label = 'Recovered Cases')</w:t>
        </w:r>
      </w:ins>
    </w:p>
    <w:p w14:paraId="13BF66B5" w14:textId="77777777" w:rsidR="00103B15" w:rsidRPr="00103B15" w:rsidRDefault="00103B15" w:rsidP="00103B15">
      <w:pPr>
        <w:spacing w:line="168" w:lineRule="auto"/>
        <w:rPr>
          <w:ins w:id="554" w:author="Rohit Mendhekar" w:date="2022-08-15T15:46:00Z"/>
          <w:sz w:val="28"/>
          <w:szCs w:val="28"/>
          <w:rPrChange w:id="555" w:author="Rohit Mendhekar" w:date="2022-08-15T15:46:00Z">
            <w:rPr>
              <w:ins w:id="556" w:author="Rohit Mendhekar" w:date="2022-08-15T15:46:00Z"/>
              <w:sz w:val="30"/>
              <w:szCs w:val="30"/>
            </w:rPr>
          </w:rPrChange>
        </w:rPr>
      </w:pPr>
      <w:proofErr w:type="spellStart"/>
      <w:ins w:id="557" w:author="Rohit Mendhekar" w:date="2022-08-15T15:46:00Z">
        <w:r w:rsidRPr="00103B15">
          <w:rPr>
            <w:sz w:val="28"/>
            <w:szCs w:val="28"/>
            <w:rPrChange w:id="558" w:author="Rohit Mendhekar" w:date="2022-08-15T15:46:00Z">
              <w:rPr>
                <w:sz w:val="30"/>
                <w:szCs w:val="30"/>
              </w:rPr>
            </w:rPrChange>
          </w:rPr>
          <w:t>plt.grid</w:t>
        </w:r>
        <w:proofErr w:type="spellEnd"/>
        <w:r w:rsidRPr="00103B15">
          <w:rPr>
            <w:sz w:val="28"/>
            <w:szCs w:val="28"/>
            <w:rPrChange w:id="559" w:author="Rohit Mendhekar" w:date="2022-08-15T15:46:00Z">
              <w:rPr>
                <w:sz w:val="30"/>
                <w:szCs w:val="30"/>
              </w:rPr>
            </w:rPrChange>
          </w:rPr>
          <w:t>(axis='y')</w:t>
        </w:r>
      </w:ins>
    </w:p>
    <w:p w14:paraId="30D3DF22" w14:textId="77777777" w:rsidR="00103B15" w:rsidRPr="00103B15" w:rsidRDefault="00103B15" w:rsidP="00103B15">
      <w:pPr>
        <w:spacing w:line="168" w:lineRule="auto"/>
        <w:rPr>
          <w:ins w:id="560" w:author="Rohit Mendhekar" w:date="2022-08-15T15:46:00Z"/>
          <w:sz w:val="28"/>
          <w:szCs w:val="28"/>
          <w:rPrChange w:id="561" w:author="Rohit Mendhekar" w:date="2022-08-15T15:46:00Z">
            <w:rPr>
              <w:ins w:id="562" w:author="Rohit Mendhekar" w:date="2022-08-15T15:46:00Z"/>
              <w:sz w:val="30"/>
              <w:szCs w:val="30"/>
            </w:rPr>
          </w:rPrChange>
        </w:rPr>
      </w:pPr>
      <w:proofErr w:type="spellStart"/>
      <w:ins w:id="563" w:author="Rohit Mendhekar" w:date="2022-08-15T15:46:00Z">
        <w:r w:rsidRPr="00103B15">
          <w:rPr>
            <w:sz w:val="28"/>
            <w:szCs w:val="28"/>
            <w:rPrChange w:id="564" w:author="Rohit Mendhekar" w:date="2022-08-15T15:46:00Z">
              <w:rPr>
                <w:sz w:val="30"/>
                <w:szCs w:val="30"/>
              </w:rPr>
            </w:rPrChange>
          </w:rPr>
          <w:t>plt.legend</w:t>
        </w:r>
        <w:proofErr w:type="spellEnd"/>
        <w:r w:rsidRPr="00103B15">
          <w:rPr>
            <w:sz w:val="28"/>
            <w:szCs w:val="28"/>
            <w:rPrChange w:id="565" w:author="Rohit Mendhekar" w:date="2022-08-15T15:46:00Z">
              <w:rPr>
                <w:sz w:val="30"/>
                <w:szCs w:val="30"/>
              </w:rPr>
            </w:rPrChange>
          </w:rPr>
          <w:t>()</w:t>
        </w:r>
      </w:ins>
    </w:p>
    <w:p w14:paraId="73F8CF91" w14:textId="1BFCC954" w:rsidR="00103B15" w:rsidRDefault="00103B15" w:rsidP="00103B15">
      <w:pPr>
        <w:spacing w:line="168" w:lineRule="auto"/>
        <w:rPr>
          <w:ins w:id="566" w:author="Rohit Mendhekar" w:date="2022-08-15T15:46:00Z"/>
          <w:sz w:val="28"/>
          <w:szCs w:val="28"/>
        </w:rPr>
      </w:pPr>
      <w:proofErr w:type="spellStart"/>
      <w:ins w:id="567" w:author="Rohit Mendhekar" w:date="2022-08-15T15:46:00Z">
        <w:r w:rsidRPr="00103B15">
          <w:rPr>
            <w:sz w:val="28"/>
            <w:szCs w:val="28"/>
            <w:rPrChange w:id="568" w:author="Rohit Mendhekar" w:date="2022-08-15T15:46:00Z">
              <w:rPr>
                <w:sz w:val="30"/>
                <w:szCs w:val="30"/>
              </w:rPr>
            </w:rPrChange>
          </w:rPr>
          <w:t>plt.show</w:t>
        </w:r>
        <w:proofErr w:type="spellEnd"/>
        <w:r w:rsidRPr="00103B15">
          <w:rPr>
            <w:sz w:val="28"/>
            <w:szCs w:val="28"/>
            <w:rPrChange w:id="569" w:author="Rohit Mendhekar" w:date="2022-08-15T15:46:00Z">
              <w:rPr>
                <w:sz w:val="30"/>
                <w:szCs w:val="30"/>
              </w:rPr>
            </w:rPrChange>
          </w:rPr>
          <w:t>()</w:t>
        </w:r>
      </w:ins>
    </w:p>
    <w:p w14:paraId="4BC45A15" w14:textId="6C459DB8" w:rsidR="00103B15" w:rsidRDefault="00103B15" w:rsidP="00103B15">
      <w:pPr>
        <w:spacing w:line="168" w:lineRule="auto"/>
        <w:rPr>
          <w:ins w:id="570" w:author="Rohit Mendhekar" w:date="2022-08-15T15:46:00Z"/>
          <w:sz w:val="28"/>
          <w:szCs w:val="28"/>
        </w:rPr>
      </w:pPr>
    </w:p>
    <w:p w14:paraId="45C085DE" w14:textId="41205F7E" w:rsidR="00103B15" w:rsidRDefault="00103B15" w:rsidP="00103B15">
      <w:pPr>
        <w:spacing w:line="168" w:lineRule="auto"/>
        <w:rPr>
          <w:ins w:id="571" w:author="Rohit Mendhekar" w:date="2022-08-15T15:58:00Z"/>
          <w:sz w:val="28"/>
          <w:szCs w:val="28"/>
        </w:rPr>
      </w:pPr>
      <w:ins w:id="572" w:author="Rohit Mendhekar" w:date="2022-08-15T15:47:00Z">
        <w:r>
          <w:rPr>
            <w:noProof/>
            <w:sz w:val="28"/>
            <w:szCs w:val="28"/>
          </w:rPr>
          <w:drawing>
            <wp:inline distT="0" distB="0" distL="0" distR="0" wp14:anchorId="329C12ED" wp14:editId="08F26713">
              <wp:extent cx="5663492" cy="3288889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3492" cy="32888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1FC34E0" w14:textId="5843BD7C" w:rsidR="00C40566" w:rsidRPr="008E7660" w:rsidRDefault="00C40566" w:rsidP="00103B15">
      <w:pPr>
        <w:spacing w:line="168" w:lineRule="auto"/>
        <w:rPr>
          <w:ins w:id="573" w:author="Rohit Mendhekar" w:date="2022-08-15T15:58:00Z"/>
          <w:b/>
          <w:bCs/>
          <w:sz w:val="28"/>
          <w:szCs w:val="28"/>
          <w:rPrChange w:id="574" w:author="Rohit Mendhekar" w:date="2022-08-15T17:13:00Z">
            <w:rPr>
              <w:ins w:id="575" w:author="Rohit Mendhekar" w:date="2022-08-15T15:58:00Z"/>
              <w:sz w:val="28"/>
              <w:szCs w:val="28"/>
            </w:rPr>
          </w:rPrChange>
        </w:rPr>
      </w:pPr>
    </w:p>
    <w:p w14:paraId="39C92E97" w14:textId="67E5E8C4" w:rsidR="00C40566" w:rsidRDefault="00C40566" w:rsidP="00103B15">
      <w:pPr>
        <w:spacing w:line="168" w:lineRule="auto"/>
        <w:rPr>
          <w:ins w:id="576" w:author="Rohit Mendhekar" w:date="2022-08-15T17:14:00Z"/>
          <w:b/>
          <w:bCs/>
          <w:sz w:val="28"/>
          <w:szCs w:val="28"/>
        </w:rPr>
      </w:pPr>
      <w:ins w:id="577" w:author="Rohit Mendhekar" w:date="2022-08-15T15:58:00Z">
        <w:r w:rsidRPr="008E7660">
          <w:rPr>
            <w:b/>
            <w:bCs/>
            <w:sz w:val="28"/>
            <w:szCs w:val="28"/>
            <w:rPrChange w:id="578" w:author="Rohit Mendhekar" w:date="2022-08-15T17:13:00Z">
              <w:rPr>
                <w:sz w:val="28"/>
                <w:szCs w:val="28"/>
              </w:rPr>
            </w:rPrChange>
          </w:rPr>
          <w:t>Step_1</w:t>
        </w:r>
      </w:ins>
      <w:ins w:id="579" w:author="Rohit Mendhekar" w:date="2022-08-15T16:13:00Z">
        <w:r w:rsidR="00313B96" w:rsidRPr="008E7660">
          <w:rPr>
            <w:b/>
            <w:bCs/>
            <w:sz w:val="28"/>
            <w:szCs w:val="28"/>
            <w:rPrChange w:id="580" w:author="Rohit Mendhekar" w:date="2022-08-15T17:13:00Z">
              <w:rPr>
                <w:sz w:val="28"/>
                <w:szCs w:val="28"/>
              </w:rPr>
            </w:rPrChange>
          </w:rPr>
          <w:t>8</w:t>
        </w:r>
      </w:ins>
      <w:ins w:id="581" w:author="Rohit Mendhekar" w:date="2022-08-15T15:58:00Z">
        <w:r w:rsidRPr="008E7660">
          <w:rPr>
            <w:b/>
            <w:bCs/>
            <w:sz w:val="28"/>
            <w:szCs w:val="28"/>
            <w:rPrChange w:id="582" w:author="Rohit Mendhekar" w:date="2022-08-15T17:13:00Z">
              <w:rPr>
                <w:sz w:val="28"/>
                <w:szCs w:val="28"/>
              </w:rPr>
            </w:rPrChange>
          </w:rPr>
          <w:sym w:font="Wingdings" w:char="F0E0"/>
        </w:r>
      </w:ins>
    </w:p>
    <w:p w14:paraId="7A1FA6A7" w14:textId="03572422" w:rsidR="008E7660" w:rsidRPr="008E7660" w:rsidRDefault="008E7660" w:rsidP="00103B15">
      <w:pPr>
        <w:spacing w:line="168" w:lineRule="auto"/>
        <w:rPr>
          <w:ins w:id="583" w:author="Rohit Mendhekar" w:date="2022-08-15T15:58:00Z"/>
          <w:b/>
          <w:bCs/>
          <w:sz w:val="28"/>
          <w:szCs w:val="28"/>
          <w:rPrChange w:id="584" w:author="Rohit Mendhekar" w:date="2022-08-15T17:13:00Z">
            <w:rPr>
              <w:ins w:id="585" w:author="Rohit Mendhekar" w:date="2022-08-15T15:58:00Z"/>
              <w:sz w:val="28"/>
              <w:szCs w:val="28"/>
            </w:rPr>
          </w:rPrChange>
        </w:rPr>
      </w:pPr>
      <w:ins w:id="586" w:author="Rohit Mendhekar" w:date="2022-08-15T17:14:00Z">
        <w:r>
          <w:rPr>
            <w:b/>
            <w:bCs/>
            <w:sz w:val="28"/>
            <w:szCs w:val="28"/>
          </w:rPr>
          <w:t>Brazil</w:t>
        </w:r>
      </w:ins>
    </w:p>
    <w:p w14:paraId="43031CE8" w14:textId="77777777" w:rsidR="00C40566" w:rsidRDefault="00C40566" w:rsidP="00C40566">
      <w:pPr>
        <w:spacing w:line="168" w:lineRule="auto"/>
        <w:rPr>
          <w:ins w:id="587" w:author="Rohit Mendhekar" w:date="2022-08-15T16:03:00Z"/>
          <w:sz w:val="28"/>
          <w:szCs w:val="28"/>
        </w:rPr>
      </w:pPr>
    </w:p>
    <w:p w14:paraId="39E94FC5" w14:textId="7B107FC8" w:rsidR="00C40566" w:rsidRPr="00C40566" w:rsidRDefault="00C40566" w:rsidP="00C40566">
      <w:pPr>
        <w:spacing w:line="168" w:lineRule="auto"/>
        <w:rPr>
          <w:ins w:id="588" w:author="Rohit Mendhekar" w:date="2022-08-15T16:03:00Z"/>
          <w:sz w:val="28"/>
          <w:szCs w:val="28"/>
        </w:rPr>
      </w:pPr>
      <w:proofErr w:type="spellStart"/>
      <w:ins w:id="589" w:author="Rohit Mendhekar" w:date="2022-08-15T16:03:00Z">
        <w:r w:rsidRPr="00C40566">
          <w:rPr>
            <w:sz w:val="28"/>
            <w:szCs w:val="28"/>
          </w:rPr>
          <w:t>con_grouped_Brazil</w:t>
        </w:r>
        <w:proofErr w:type="spellEnd"/>
        <w:r w:rsidRPr="00C40566">
          <w:rPr>
            <w:sz w:val="28"/>
            <w:szCs w:val="28"/>
          </w:rPr>
          <w:t xml:space="preserve"> = </w:t>
        </w:r>
        <w:proofErr w:type="spellStart"/>
        <w:r w:rsidRPr="00C40566">
          <w:rPr>
            <w:sz w:val="28"/>
            <w:szCs w:val="28"/>
          </w:rPr>
          <w:t>Brazil.groupby</w:t>
        </w:r>
        <w:proofErr w:type="spellEnd"/>
        <w:r w:rsidRPr="00C40566">
          <w:rPr>
            <w:sz w:val="28"/>
            <w:szCs w:val="28"/>
          </w:rPr>
          <w:t>('Province/State').</w:t>
        </w:r>
        <w:proofErr w:type="spellStart"/>
        <w:r w:rsidRPr="00C40566">
          <w:rPr>
            <w:sz w:val="28"/>
            <w:szCs w:val="28"/>
          </w:rPr>
          <w:t>Confirmed.sum</w:t>
        </w:r>
        <w:proofErr w:type="spellEnd"/>
        <w:r w:rsidRPr="00C40566">
          <w:rPr>
            <w:sz w:val="28"/>
            <w:szCs w:val="28"/>
          </w:rPr>
          <w:t>()</w:t>
        </w:r>
      </w:ins>
    </w:p>
    <w:p w14:paraId="69C70C5A" w14:textId="77777777" w:rsidR="00C40566" w:rsidRPr="00C40566" w:rsidRDefault="00C40566" w:rsidP="00C40566">
      <w:pPr>
        <w:spacing w:line="168" w:lineRule="auto"/>
        <w:rPr>
          <w:ins w:id="590" w:author="Rohit Mendhekar" w:date="2022-08-15T16:03:00Z"/>
          <w:sz w:val="28"/>
          <w:szCs w:val="28"/>
        </w:rPr>
      </w:pPr>
      <w:proofErr w:type="spellStart"/>
      <w:ins w:id="591" w:author="Rohit Mendhekar" w:date="2022-08-15T16:03:00Z">
        <w:r w:rsidRPr="00C40566">
          <w:rPr>
            <w:sz w:val="28"/>
            <w:szCs w:val="28"/>
          </w:rPr>
          <w:lastRenderedPageBreak/>
          <w:t>death_grouped_Brazil</w:t>
        </w:r>
        <w:proofErr w:type="spellEnd"/>
        <w:r w:rsidRPr="00C40566">
          <w:rPr>
            <w:sz w:val="28"/>
            <w:szCs w:val="28"/>
          </w:rPr>
          <w:t xml:space="preserve"> = </w:t>
        </w:r>
        <w:proofErr w:type="spellStart"/>
        <w:r w:rsidRPr="00C40566">
          <w:rPr>
            <w:sz w:val="28"/>
            <w:szCs w:val="28"/>
          </w:rPr>
          <w:t>Brazil.groupby</w:t>
        </w:r>
        <w:proofErr w:type="spellEnd"/>
        <w:r w:rsidRPr="00C40566">
          <w:rPr>
            <w:sz w:val="28"/>
            <w:szCs w:val="28"/>
          </w:rPr>
          <w:t>('Province/State').</w:t>
        </w:r>
        <w:proofErr w:type="spellStart"/>
        <w:r w:rsidRPr="00C40566">
          <w:rPr>
            <w:sz w:val="28"/>
            <w:szCs w:val="28"/>
          </w:rPr>
          <w:t>Deaths.sum</w:t>
        </w:r>
        <w:proofErr w:type="spellEnd"/>
        <w:r w:rsidRPr="00C40566">
          <w:rPr>
            <w:sz w:val="28"/>
            <w:szCs w:val="28"/>
          </w:rPr>
          <w:t>()</w:t>
        </w:r>
      </w:ins>
    </w:p>
    <w:p w14:paraId="3EC385AD" w14:textId="4731FD55" w:rsidR="00C40566" w:rsidRDefault="00C40566" w:rsidP="00C40566">
      <w:pPr>
        <w:spacing w:line="168" w:lineRule="auto"/>
        <w:rPr>
          <w:ins w:id="592" w:author="Rohit Mendhekar" w:date="2022-08-15T16:03:00Z"/>
          <w:sz w:val="28"/>
          <w:szCs w:val="28"/>
        </w:rPr>
      </w:pPr>
      <w:proofErr w:type="spellStart"/>
      <w:ins w:id="593" w:author="Rohit Mendhekar" w:date="2022-08-15T16:03:00Z">
        <w:r w:rsidRPr="00C40566">
          <w:rPr>
            <w:sz w:val="28"/>
            <w:szCs w:val="28"/>
          </w:rPr>
          <w:t>rec_grouped_Brazil</w:t>
        </w:r>
        <w:proofErr w:type="spellEnd"/>
        <w:r w:rsidRPr="00C40566">
          <w:rPr>
            <w:sz w:val="28"/>
            <w:szCs w:val="28"/>
          </w:rPr>
          <w:t xml:space="preserve"> = </w:t>
        </w:r>
        <w:proofErr w:type="spellStart"/>
        <w:r w:rsidRPr="00C40566">
          <w:rPr>
            <w:sz w:val="28"/>
            <w:szCs w:val="28"/>
          </w:rPr>
          <w:t>Brazil.groupby</w:t>
        </w:r>
        <w:proofErr w:type="spellEnd"/>
        <w:r w:rsidRPr="00C40566">
          <w:rPr>
            <w:sz w:val="28"/>
            <w:szCs w:val="28"/>
          </w:rPr>
          <w:t>('Province/State').</w:t>
        </w:r>
        <w:proofErr w:type="spellStart"/>
        <w:r w:rsidRPr="00C40566">
          <w:rPr>
            <w:sz w:val="28"/>
            <w:szCs w:val="28"/>
          </w:rPr>
          <w:t>Recovered.sum</w:t>
        </w:r>
        <w:proofErr w:type="spellEnd"/>
        <w:r w:rsidRPr="00C40566">
          <w:rPr>
            <w:sz w:val="28"/>
            <w:szCs w:val="28"/>
          </w:rPr>
          <w:t>()</w:t>
        </w:r>
      </w:ins>
    </w:p>
    <w:p w14:paraId="63D06F9B" w14:textId="1BBA6F37" w:rsidR="00164B8E" w:rsidRDefault="00164B8E" w:rsidP="00C40566">
      <w:pPr>
        <w:spacing w:line="168" w:lineRule="auto"/>
        <w:rPr>
          <w:ins w:id="594" w:author="Rohit Mendhekar" w:date="2022-08-15T16:03:00Z"/>
          <w:sz w:val="28"/>
          <w:szCs w:val="28"/>
        </w:rPr>
      </w:pPr>
    </w:p>
    <w:p w14:paraId="1C55AC43" w14:textId="77777777" w:rsidR="00164B8E" w:rsidRPr="00164B8E" w:rsidRDefault="00164B8E" w:rsidP="00164B8E">
      <w:pPr>
        <w:spacing w:line="168" w:lineRule="auto"/>
        <w:rPr>
          <w:ins w:id="595" w:author="Rohit Mendhekar" w:date="2022-08-15T16:03:00Z"/>
          <w:sz w:val="28"/>
          <w:szCs w:val="28"/>
        </w:rPr>
      </w:pPr>
      <w:ins w:id="596" w:author="Rohit Mendhekar" w:date="2022-08-15T16:03:00Z">
        <w:r w:rsidRPr="00164B8E">
          <w:rPr>
            <w:sz w:val="28"/>
            <w:szCs w:val="28"/>
          </w:rPr>
          <w:t xml:space="preserve">fig, </w:t>
        </w:r>
        <w:proofErr w:type="spellStart"/>
        <w:r w:rsidRPr="00164B8E">
          <w:rPr>
            <w:sz w:val="28"/>
            <w:szCs w:val="28"/>
          </w:rPr>
          <w:t>ax</w:t>
        </w:r>
        <w:proofErr w:type="spellEnd"/>
        <w:r w:rsidRPr="00164B8E">
          <w:rPr>
            <w:sz w:val="28"/>
            <w:szCs w:val="28"/>
          </w:rPr>
          <w:t xml:space="preserve"> = </w:t>
        </w:r>
        <w:proofErr w:type="spellStart"/>
        <w:r w:rsidRPr="00164B8E">
          <w:rPr>
            <w:sz w:val="28"/>
            <w:szCs w:val="28"/>
          </w:rPr>
          <w:t>plt.subplots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1DBE40B6" w14:textId="77777777" w:rsidR="00164B8E" w:rsidRPr="00164B8E" w:rsidRDefault="00164B8E" w:rsidP="00164B8E">
      <w:pPr>
        <w:spacing w:line="168" w:lineRule="auto"/>
        <w:rPr>
          <w:ins w:id="597" w:author="Rohit Mendhekar" w:date="2022-08-15T16:03:00Z"/>
          <w:sz w:val="28"/>
          <w:szCs w:val="28"/>
        </w:rPr>
      </w:pPr>
    </w:p>
    <w:p w14:paraId="26C54CB4" w14:textId="77777777" w:rsidR="00164B8E" w:rsidRPr="00164B8E" w:rsidRDefault="00164B8E" w:rsidP="00164B8E">
      <w:pPr>
        <w:spacing w:line="168" w:lineRule="auto"/>
        <w:rPr>
          <w:ins w:id="598" w:author="Rohit Mendhekar" w:date="2022-08-15T16:03:00Z"/>
          <w:sz w:val="28"/>
          <w:szCs w:val="28"/>
        </w:rPr>
      </w:pPr>
      <w:proofErr w:type="spellStart"/>
      <w:ins w:id="599" w:author="Rohit Mendhekar" w:date="2022-08-15T16:03:00Z">
        <w:r w:rsidRPr="00164B8E">
          <w:rPr>
            <w:sz w:val="28"/>
            <w:szCs w:val="28"/>
          </w:rPr>
          <w:t>ax.plot</w:t>
        </w:r>
        <w:proofErr w:type="spellEnd"/>
        <w:r w:rsidRPr="00164B8E">
          <w:rPr>
            <w:sz w:val="28"/>
            <w:szCs w:val="28"/>
          </w:rPr>
          <w:t>(</w:t>
        </w:r>
        <w:proofErr w:type="spellStart"/>
        <w:r w:rsidRPr="00164B8E">
          <w:rPr>
            <w:sz w:val="28"/>
            <w:szCs w:val="28"/>
          </w:rPr>
          <w:t>con_grouped_Brazil,label</w:t>
        </w:r>
        <w:proofErr w:type="spellEnd"/>
        <w:r w:rsidRPr="00164B8E">
          <w:rPr>
            <w:sz w:val="28"/>
            <w:szCs w:val="28"/>
          </w:rPr>
          <w:t xml:space="preserve"> = 'Confirmed Cases')</w:t>
        </w:r>
      </w:ins>
    </w:p>
    <w:p w14:paraId="7A1C4CE9" w14:textId="77777777" w:rsidR="00164B8E" w:rsidRPr="00164B8E" w:rsidRDefault="00164B8E" w:rsidP="00164B8E">
      <w:pPr>
        <w:spacing w:line="168" w:lineRule="auto"/>
        <w:rPr>
          <w:ins w:id="600" w:author="Rohit Mendhekar" w:date="2022-08-15T16:03:00Z"/>
          <w:sz w:val="28"/>
          <w:szCs w:val="28"/>
        </w:rPr>
      </w:pPr>
      <w:proofErr w:type="spellStart"/>
      <w:ins w:id="601" w:author="Rohit Mendhekar" w:date="2022-08-15T16:03:00Z">
        <w:r w:rsidRPr="00164B8E">
          <w:rPr>
            <w:sz w:val="28"/>
            <w:szCs w:val="28"/>
          </w:rPr>
          <w:t>ax.plot</w:t>
        </w:r>
        <w:proofErr w:type="spellEnd"/>
        <w:r w:rsidRPr="00164B8E">
          <w:rPr>
            <w:sz w:val="28"/>
            <w:szCs w:val="28"/>
          </w:rPr>
          <w:t>(</w:t>
        </w:r>
        <w:proofErr w:type="spellStart"/>
        <w:r w:rsidRPr="00164B8E">
          <w:rPr>
            <w:sz w:val="28"/>
            <w:szCs w:val="28"/>
          </w:rPr>
          <w:t>death_grouped_Brazil,label</w:t>
        </w:r>
        <w:proofErr w:type="spellEnd"/>
        <w:r w:rsidRPr="00164B8E">
          <w:rPr>
            <w:sz w:val="28"/>
            <w:szCs w:val="28"/>
          </w:rPr>
          <w:t xml:space="preserve"> = 'Death Toll' )</w:t>
        </w:r>
      </w:ins>
    </w:p>
    <w:p w14:paraId="2ABF7757" w14:textId="77777777" w:rsidR="00164B8E" w:rsidRPr="00164B8E" w:rsidRDefault="00164B8E" w:rsidP="00164B8E">
      <w:pPr>
        <w:spacing w:line="168" w:lineRule="auto"/>
        <w:rPr>
          <w:ins w:id="602" w:author="Rohit Mendhekar" w:date="2022-08-15T16:03:00Z"/>
          <w:sz w:val="28"/>
          <w:szCs w:val="28"/>
        </w:rPr>
      </w:pPr>
      <w:proofErr w:type="spellStart"/>
      <w:ins w:id="603" w:author="Rohit Mendhekar" w:date="2022-08-15T16:03:00Z">
        <w:r w:rsidRPr="00164B8E">
          <w:rPr>
            <w:sz w:val="28"/>
            <w:szCs w:val="28"/>
          </w:rPr>
          <w:t>ax.plot</w:t>
        </w:r>
        <w:proofErr w:type="spellEnd"/>
        <w:r w:rsidRPr="00164B8E">
          <w:rPr>
            <w:sz w:val="28"/>
            <w:szCs w:val="28"/>
          </w:rPr>
          <w:t>(</w:t>
        </w:r>
        <w:proofErr w:type="spellStart"/>
        <w:r w:rsidRPr="00164B8E">
          <w:rPr>
            <w:sz w:val="28"/>
            <w:szCs w:val="28"/>
          </w:rPr>
          <w:t>rec_grouped_Brazil</w:t>
        </w:r>
        <w:proofErr w:type="spellEnd"/>
        <w:r w:rsidRPr="00164B8E">
          <w:rPr>
            <w:sz w:val="28"/>
            <w:szCs w:val="28"/>
          </w:rPr>
          <w:t>, label = 'Recovered Cases')</w:t>
        </w:r>
      </w:ins>
    </w:p>
    <w:p w14:paraId="0E51FF47" w14:textId="77777777" w:rsidR="00164B8E" w:rsidRPr="00164B8E" w:rsidRDefault="00164B8E" w:rsidP="00164B8E">
      <w:pPr>
        <w:spacing w:line="168" w:lineRule="auto"/>
        <w:rPr>
          <w:ins w:id="604" w:author="Rohit Mendhekar" w:date="2022-08-15T16:03:00Z"/>
          <w:sz w:val="28"/>
          <w:szCs w:val="28"/>
        </w:rPr>
      </w:pPr>
      <w:proofErr w:type="spellStart"/>
      <w:ins w:id="605" w:author="Rohit Mendhekar" w:date="2022-08-15T16:03:00Z">
        <w:r w:rsidRPr="00164B8E">
          <w:rPr>
            <w:sz w:val="28"/>
            <w:szCs w:val="28"/>
          </w:rPr>
          <w:t>plt.grid</w:t>
        </w:r>
        <w:proofErr w:type="spellEnd"/>
        <w:r w:rsidRPr="00164B8E">
          <w:rPr>
            <w:sz w:val="28"/>
            <w:szCs w:val="28"/>
          </w:rPr>
          <w:t>(axis='y')</w:t>
        </w:r>
      </w:ins>
    </w:p>
    <w:p w14:paraId="7ABB02E2" w14:textId="77777777" w:rsidR="00164B8E" w:rsidRPr="00164B8E" w:rsidRDefault="00164B8E" w:rsidP="00164B8E">
      <w:pPr>
        <w:spacing w:line="168" w:lineRule="auto"/>
        <w:rPr>
          <w:ins w:id="606" w:author="Rohit Mendhekar" w:date="2022-08-15T16:03:00Z"/>
          <w:sz w:val="28"/>
          <w:szCs w:val="28"/>
        </w:rPr>
      </w:pPr>
      <w:proofErr w:type="spellStart"/>
      <w:ins w:id="607" w:author="Rohit Mendhekar" w:date="2022-08-15T16:03:00Z">
        <w:r w:rsidRPr="00164B8E">
          <w:rPr>
            <w:sz w:val="28"/>
            <w:szCs w:val="28"/>
          </w:rPr>
          <w:t>plt.xticks</w:t>
        </w:r>
        <w:proofErr w:type="spellEnd"/>
        <w:r w:rsidRPr="00164B8E">
          <w:rPr>
            <w:sz w:val="28"/>
            <w:szCs w:val="28"/>
          </w:rPr>
          <w:t>(rotation=89)</w:t>
        </w:r>
      </w:ins>
    </w:p>
    <w:p w14:paraId="736A8BDD" w14:textId="77777777" w:rsidR="00164B8E" w:rsidRPr="00164B8E" w:rsidRDefault="00164B8E" w:rsidP="00164B8E">
      <w:pPr>
        <w:spacing w:line="168" w:lineRule="auto"/>
        <w:rPr>
          <w:ins w:id="608" w:author="Rohit Mendhekar" w:date="2022-08-15T16:03:00Z"/>
          <w:sz w:val="28"/>
          <w:szCs w:val="28"/>
        </w:rPr>
      </w:pPr>
      <w:proofErr w:type="spellStart"/>
      <w:ins w:id="609" w:author="Rohit Mendhekar" w:date="2022-08-15T16:03:00Z">
        <w:r w:rsidRPr="00164B8E">
          <w:rPr>
            <w:sz w:val="28"/>
            <w:szCs w:val="28"/>
          </w:rPr>
          <w:t>plt.legend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5A4961AD" w14:textId="20FA6080" w:rsidR="00164B8E" w:rsidRDefault="00164B8E" w:rsidP="00164B8E">
      <w:pPr>
        <w:spacing w:line="168" w:lineRule="auto"/>
        <w:rPr>
          <w:ins w:id="610" w:author="Rohit Mendhekar" w:date="2022-08-15T16:03:00Z"/>
          <w:sz w:val="28"/>
          <w:szCs w:val="28"/>
        </w:rPr>
      </w:pPr>
      <w:proofErr w:type="spellStart"/>
      <w:ins w:id="611" w:author="Rohit Mendhekar" w:date="2022-08-15T16:03:00Z">
        <w:r w:rsidRPr="00164B8E">
          <w:rPr>
            <w:sz w:val="28"/>
            <w:szCs w:val="28"/>
          </w:rPr>
          <w:t>plt.show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4054D382" w14:textId="1683DB42" w:rsidR="00164B8E" w:rsidRDefault="00164B8E" w:rsidP="00164B8E">
      <w:pPr>
        <w:spacing w:line="168" w:lineRule="auto"/>
        <w:rPr>
          <w:ins w:id="612" w:author="Rohit Mendhekar" w:date="2022-08-15T16:03:00Z"/>
          <w:sz w:val="28"/>
          <w:szCs w:val="28"/>
        </w:rPr>
      </w:pPr>
    </w:p>
    <w:p w14:paraId="5B7F2B65" w14:textId="0349E548" w:rsidR="00164B8E" w:rsidRDefault="00164B8E" w:rsidP="00164B8E">
      <w:pPr>
        <w:spacing w:line="168" w:lineRule="auto"/>
        <w:rPr>
          <w:ins w:id="613" w:author="Rohit Mendhekar" w:date="2022-08-15T16:05:00Z"/>
          <w:sz w:val="28"/>
          <w:szCs w:val="28"/>
        </w:rPr>
      </w:pPr>
      <w:ins w:id="614" w:author="Rohit Mendhekar" w:date="2022-08-15T16:05:00Z">
        <w:r>
          <w:rPr>
            <w:noProof/>
            <w:sz w:val="28"/>
            <w:szCs w:val="28"/>
          </w:rPr>
          <w:drawing>
            <wp:inline distT="0" distB="0" distL="0" distR="0" wp14:anchorId="7DDDDBC5" wp14:editId="4A57B10A">
              <wp:extent cx="4596825" cy="4457143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96825" cy="44571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4EDBE11" w14:textId="022B8600" w:rsidR="00164B8E" w:rsidRDefault="00164B8E" w:rsidP="00164B8E">
      <w:pPr>
        <w:spacing w:line="168" w:lineRule="auto"/>
        <w:rPr>
          <w:ins w:id="615" w:author="Rohit Mendhekar" w:date="2022-08-15T16:05:00Z"/>
          <w:sz w:val="28"/>
          <w:szCs w:val="28"/>
        </w:rPr>
      </w:pPr>
    </w:p>
    <w:p w14:paraId="7385B55D" w14:textId="644B9A11" w:rsidR="00164B8E" w:rsidRPr="008E7660" w:rsidRDefault="00164B8E" w:rsidP="00164B8E">
      <w:pPr>
        <w:spacing w:line="168" w:lineRule="auto"/>
        <w:rPr>
          <w:ins w:id="616" w:author="Rohit Mendhekar" w:date="2022-08-15T17:14:00Z"/>
          <w:b/>
          <w:bCs/>
          <w:sz w:val="28"/>
          <w:szCs w:val="28"/>
          <w:rPrChange w:id="617" w:author="Rohit Mendhekar" w:date="2022-08-15T17:14:00Z">
            <w:rPr>
              <w:ins w:id="618" w:author="Rohit Mendhekar" w:date="2022-08-15T17:14:00Z"/>
              <w:sz w:val="28"/>
              <w:szCs w:val="28"/>
            </w:rPr>
          </w:rPrChange>
        </w:rPr>
      </w:pPr>
      <w:ins w:id="619" w:author="Rohit Mendhekar" w:date="2022-08-15T16:05:00Z">
        <w:r w:rsidRPr="008E7660">
          <w:rPr>
            <w:b/>
            <w:bCs/>
            <w:sz w:val="28"/>
            <w:szCs w:val="28"/>
            <w:rPrChange w:id="620" w:author="Rohit Mendhekar" w:date="2022-08-15T17:14:00Z">
              <w:rPr>
                <w:sz w:val="28"/>
                <w:szCs w:val="28"/>
              </w:rPr>
            </w:rPrChange>
          </w:rPr>
          <w:t>Step_1</w:t>
        </w:r>
      </w:ins>
      <w:ins w:id="621" w:author="Rohit Mendhekar" w:date="2022-08-15T16:13:00Z">
        <w:r w:rsidR="00313B96" w:rsidRPr="008E7660">
          <w:rPr>
            <w:b/>
            <w:bCs/>
            <w:sz w:val="28"/>
            <w:szCs w:val="28"/>
            <w:rPrChange w:id="622" w:author="Rohit Mendhekar" w:date="2022-08-15T17:14:00Z">
              <w:rPr>
                <w:sz w:val="28"/>
                <w:szCs w:val="28"/>
              </w:rPr>
            </w:rPrChange>
          </w:rPr>
          <w:t>9</w:t>
        </w:r>
      </w:ins>
      <w:ins w:id="623" w:author="Rohit Mendhekar" w:date="2022-08-15T16:05:00Z">
        <w:r w:rsidRPr="008E7660">
          <w:rPr>
            <w:b/>
            <w:bCs/>
            <w:sz w:val="28"/>
            <w:szCs w:val="28"/>
            <w:rPrChange w:id="624" w:author="Rohit Mendhekar" w:date="2022-08-15T17:14:00Z">
              <w:rPr>
                <w:sz w:val="28"/>
                <w:szCs w:val="28"/>
              </w:rPr>
            </w:rPrChange>
          </w:rPr>
          <w:sym w:font="Wingdings" w:char="F0E0"/>
        </w:r>
      </w:ins>
    </w:p>
    <w:p w14:paraId="43627D41" w14:textId="71BA7272" w:rsidR="008E7660" w:rsidRPr="008E7660" w:rsidRDefault="008E7660" w:rsidP="00164B8E">
      <w:pPr>
        <w:spacing w:line="168" w:lineRule="auto"/>
        <w:rPr>
          <w:ins w:id="625" w:author="Rohit Mendhekar" w:date="2022-08-15T17:14:00Z"/>
          <w:b/>
          <w:bCs/>
          <w:sz w:val="28"/>
          <w:szCs w:val="28"/>
          <w:rPrChange w:id="626" w:author="Rohit Mendhekar" w:date="2022-08-15T17:14:00Z">
            <w:rPr>
              <w:ins w:id="627" w:author="Rohit Mendhekar" w:date="2022-08-15T17:14:00Z"/>
              <w:sz w:val="28"/>
              <w:szCs w:val="28"/>
            </w:rPr>
          </w:rPrChange>
        </w:rPr>
      </w:pPr>
    </w:p>
    <w:p w14:paraId="18C58371" w14:textId="3B3C305A" w:rsidR="008E7660" w:rsidRPr="008E7660" w:rsidRDefault="008E7660" w:rsidP="00164B8E">
      <w:pPr>
        <w:spacing w:line="168" w:lineRule="auto"/>
        <w:rPr>
          <w:ins w:id="628" w:author="Rohit Mendhekar" w:date="2022-08-15T16:05:00Z"/>
          <w:b/>
          <w:bCs/>
          <w:sz w:val="28"/>
          <w:szCs w:val="28"/>
          <w:rPrChange w:id="629" w:author="Rohit Mendhekar" w:date="2022-08-15T17:14:00Z">
            <w:rPr>
              <w:ins w:id="630" w:author="Rohit Mendhekar" w:date="2022-08-15T16:05:00Z"/>
              <w:sz w:val="28"/>
              <w:szCs w:val="28"/>
            </w:rPr>
          </w:rPrChange>
        </w:rPr>
      </w:pPr>
      <w:ins w:id="631" w:author="Rohit Mendhekar" w:date="2022-08-15T17:14:00Z">
        <w:r w:rsidRPr="008E7660">
          <w:rPr>
            <w:b/>
            <w:bCs/>
            <w:sz w:val="28"/>
            <w:szCs w:val="28"/>
            <w:rPrChange w:id="632" w:author="Rohit Mendhekar" w:date="2022-08-15T17:14:00Z">
              <w:rPr>
                <w:sz w:val="28"/>
                <w:szCs w:val="28"/>
              </w:rPr>
            </w:rPrChange>
          </w:rPr>
          <w:t>Peru</w:t>
        </w:r>
      </w:ins>
    </w:p>
    <w:p w14:paraId="2FB2D37D" w14:textId="10A57ECA" w:rsidR="00164B8E" w:rsidRDefault="00164B8E" w:rsidP="00164B8E">
      <w:pPr>
        <w:spacing w:line="168" w:lineRule="auto"/>
        <w:rPr>
          <w:ins w:id="633" w:author="Rohit Mendhekar" w:date="2022-08-15T16:05:00Z"/>
          <w:sz w:val="28"/>
          <w:szCs w:val="28"/>
        </w:rPr>
      </w:pPr>
    </w:p>
    <w:p w14:paraId="4DF02C7A" w14:textId="77777777" w:rsidR="00164B8E" w:rsidRPr="00164B8E" w:rsidRDefault="00164B8E" w:rsidP="00164B8E">
      <w:pPr>
        <w:spacing w:line="168" w:lineRule="auto"/>
        <w:rPr>
          <w:ins w:id="634" w:author="Rohit Mendhekar" w:date="2022-08-15T16:05:00Z"/>
          <w:sz w:val="28"/>
          <w:szCs w:val="28"/>
        </w:rPr>
      </w:pPr>
      <w:proofErr w:type="spellStart"/>
      <w:ins w:id="635" w:author="Rohit Mendhekar" w:date="2022-08-15T16:05:00Z">
        <w:r w:rsidRPr="00164B8E">
          <w:rPr>
            <w:sz w:val="28"/>
            <w:szCs w:val="28"/>
          </w:rPr>
          <w:t>con_grouped_Peru</w:t>
        </w:r>
        <w:proofErr w:type="spellEnd"/>
        <w:r w:rsidRPr="00164B8E">
          <w:rPr>
            <w:sz w:val="28"/>
            <w:szCs w:val="28"/>
          </w:rPr>
          <w:t xml:space="preserve"> = </w:t>
        </w:r>
        <w:proofErr w:type="spellStart"/>
        <w:r w:rsidRPr="00164B8E">
          <w:rPr>
            <w:sz w:val="28"/>
            <w:szCs w:val="28"/>
          </w:rPr>
          <w:t>Peru.groupby</w:t>
        </w:r>
        <w:proofErr w:type="spellEnd"/>
        <w:r w:rsidRPr="00164B8E">
          <w:rPr>
            <w:sz w:val="28"/>
            <w:szCs w:val="28"/>
          </w:rPr>
          <w:t>('Province/State').</w:t>
        </w:r>
        <w:proofErr w:type="spellStart"/>
        <w:r w:rsidRPr="00164B8E">
          <w:rPr>
            <w:sz w:val="28"/>
            <w:szCs w:val="28"/>
          </w:rPr>
          <w:t>Confirmed.sum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6B90D026" w14:textId="77777777" w:rsidR="00164B8E" w:rsidRPr="00164B8E" w:rsidRDefault="00164B8E" w:rsidP="00164B8E">
      <w:pPr>
        <w:spacing w:line="168" w:lineRule="auto"/>
        <w:rPr>
          <w:ins w:id="636" w:author="Rohit Mendhekar" w:date="2022-08-15T16:05:00Z"/>
          <w:sz w:val="28"/>
          <w:szCs w:val="28"/>
        </w:rPr>
      </w:pPr>
      <w:proofErr w:type="spellStart"/>
      <w:ins w:id="637" w:author="Rohit Mendhekar" w:date="2022-08-15T16:05:00Z">
        <w:r w:rsidRPr="00164B8E">
          <w:rPr>
            <w:sz w:val="28"/>
            <w:szCs w:val="28"/>
          </w:rPr>
          <w:t>death_grouped_Peru</w:t>
        </w:r>
        <w:proofErr w:type="spellEnd"/>
        <w:r w:rsidRPr="00164B8E">
          <w:rPr>
            <w:sz w:val="28"/>
            <w:szCs w:val="28"/>
          </w:rPr>
          <w:t xml:space="preserve"> = </w:t>
        </w:r>
        <w:proofErr w:type="spellStart"/>
        <w:r w:rsidRPr="00164B8E">
          <w:rPr>
            <w:sz w:val="28"/>
            <w:szCs w:val="28"/>
          </w:rPr>
          <w:t>Peru.groupby</w:t>
        </w:r>
        <w:proofErr w:type="spellEnd"/>
        <w:r w:rsidRPr="00164B8E">
          <w:rPr>
            <w:sz w:val="28"/>
            <w:szCs w:val="28"/>
          </w:rPr>
          <w:t>('Province/State').</w:t>
        </w:r>
        <w:proofErr w:type="spellStart"/>
        <w:r w:rsidRPr="00164B8E">
          <w:rPr>
            <w:sz w:val="28"/>
            <w:szCs w:val="28"/>
          </w:rPr>
          <w:t>Deaths.sum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37FDD5DD" w14:textId="43A9EDF1" w:rsidR="00164B8E" w:rsidRDefault="00164B8E" w:rsidP="00164B8E">
      <w:pPr>
        <w:spacing w:line="168" w:lineRule="auto"/>
        <w:rPr>
          <w:ins w:id="638" w:author="Rohit Mendhekar" w:date="2022-08-15T16:05:00Z"/>
          <w:sz w:val="28"/>
          <w:szCs w:val="28"/>
        </w:rPr>
      </w:pPr>
      <w:proofErr w:type="spellStart"/>
      <w:ins w:id="639" w:author="Rohit Mendhekar" w:date="2022-08-15T16:05:00Z">
        <w:r w:rsidRPr="00164B8E">
          <w:rPr>
            <w:sz w:val="28"/>
            <w:szCs w:val="28"/>
          </w:rPr>
          <w:t>rec_grouped_Peru</w:t>
        </w:r>
        <w:proofErr w:type="spellEnd"/>
        <w:r w:rsidRPr="00164B8E">
          <w:rPr>
            <w:sz w:val="28"/>
            <w:szCs w:val="28"/>
          </w:rPr>
          <w:t xml:space="preserve"> = </w:t>
        </w:r>
        <w:proofErr w:type="spellStart"/>
        <w:r w:rsidRPr="00164B8E">
          <w:rPr>
            <w:sz w:val="28"/>
            <w:szCs w:val="28"/>
          </w:rPr>
          <w:t>Peru.groupby</w:t>
        </w:r>
        <w:proofErr w:type="spellEnd"/>
        <w:r w:rsidRPr="00164B8E">
          <w:rPr>
            <w:sz w:val="28"/>
            <w:szCs w:val="28"/>
          </w:rPr>
          <w:t>('Province/State').</w:t>
        </w:r>
        <w:proofErr w:type="spellStart"/>
        <w:r w:rsidRPr="00164B8E">
          <w:rPr>
            <w:sz w:val="28"/>
            <w:szCs w:val="28"/>
          </w:rPr>
          <w:t>Recovered.sum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5AC05137" w14:textId="7991CBD4" w:rsidR="00164B8E" w:rsidRDefault="00164B8E" w:rsidP="00164B8E">
      <w:pPr>
        <w:spacing w:line="168" w:lineRule="auto"/>
        <w:rPr>
          <w:ins w:id="640" w:author="Rohit Mendhekar" w:date="2022-08-15T16:05:00Z"/>
          <w:sz w:val="28"/>
          <w:szCs w:val="28"/>
        </w:rPr>
      </w:pPr>
    </w:p>
    <w:p w14:paraId="0A0D24B7" w14:textId="77777777" w:rsidR="00164B8E" w:rsidRPr="00164B8E" w:rsidRDefault="00164B8E" w:rsidP="00164B8E">
      <w:pPr>
        <w:spacing w:line="168" w:lineRule="auto"/>
        <w:rPr>
          <w:ins w:id="641" w:author="Rohit Mendhekar" w:date="2022-08-15T16:05:00Z"/>
          <w:sz w:val="28"/>
          <w:szCs w:val="28"/>
        </w:rPr>
      </w:pPr>
      <w:ins w:id="642" w:author="Rohit Mendhekar" w:date="2022-08-15T16:05:00Z">
        <w:r w:rsidRPr="00164B8E">
          <w:rPr>
            <w:sz w:val="28"/>
            <w:szCs w:val="28"/>
          </w:rPr>
          <w:t xml:space="preserve">fig, </w:t>
        </w:r>
        <w:proofErr w:type="spellStart"/>
        <w:r w:rsidRPr="00164B8E">
          <w:rPr>
            <w:sz w:val="28"/>
            <w:szCs w:val="28"/>
          </w:rPr>
          <w:t>ax</w:t>
        </w:r>
        <w:proofErr w:type="spellEnd"/>
        <w:r w:rsidRPr="00164B8E">
          <w:rPr>
            <w:sz w:val="28"/>
            <w:szCs w:val="28"/>
          </w:rPr>
          <w:t xml:space="preserve"> = </w:t>
        </w:r>
        <w:proofErr w:type="spellStart"/>
        <w:r w:rsidRPr="00164B8E">
          <w:rPr>
            <w:sz w:val="28"/>
            <w:szCs w:val="28"/>
          </w:rPr>
          <w:t>plt.subplots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3546353B" w14:textId="77777777" w:rsidR="00164B8E" w:rsidRPr="00164B8E" w:rsidRDefault="00164B8E" w:rsidP="00164B8E">
      <w:pPr>
        <w:spacing w:line="168" w:lineRule="auto"/>
        <w:rPr>
          <w:ins w:id="643" w:author="Rohit Mendhekar" w:date="2022-08-15T16:05:00Z"/>
          <w:sz w:val="28"/>
          <w:szCs w:val="28"/>
        </w:rPr>
      </w:pPr>
    </w:p>
    <w:p w14:paraId="6174ED7A" w14:textId="77777777" w:rsidR="00164B8E" w:rsidRPr="00164B8E" w:rsidRDefault="00164B8E" w:rsidP="00164B8E">
      <w:pPr>
        <w:spacing w:line="168" w:lineRule="auto"/>
        <w:rPr>
          <w:ins w:id="644" w:author="Rohit Mendhekar" w:date="2022-08-15T16:05:00Z"/>
          <w:sz w:val="28"/>
          <w:szCs w:val="28"/>
        </w:rPr>
      </w:pPr>
      <w:proofErr w:type="spellStart"/>
      <w:ins w:id="645" w:author="Rohit Mendhekar" w:date="2022-08-15T16:05:00Z">
        <w:r w:rsidRPr="00164B8E">
          <w:rPr>
            <w:sz w:val="28"/>
            <w:szCs w:val="28"/>
          </w:rPr>
          <w:t>ax.plot</w:t>
        </w:r>
        <w:proofErr w:type="spellEnd"/>
        <w:r w:rsidRPr="00164B8E">
          <w:rPr>
            <w:sz w:val="28"/>
            <w:szCs w:val="28"/>
          </w:rPr>
          <w:t>(</w:t>
        </w:r>
        <w:proofErr w:type="spellStart"/>
        <w:r w:rsidRPr="00164B8E">
          <w:rPr>
            <w:sz w:val="28"/>
            <w:szCs w:val="28"/>
          </w:rPr>
          <w:t>con_grouped_Peru,label</w:t>
        </w:r>
        <w:proofErr w:type="spellEnd"/>
        <w:r w:rsidRPr="00164B8E">
          <w:rPr>
            <w:sz w:val="28"/>
            <w:szCs w:val="28"/>
          </w:rPr>
          <w:t xml:space="preserve"> = 'Confirmed Cases')</w:t>
        </w:r>
      </w:ins>
    </w:p>
    <w:p w14:paraId="5DC74160" w14:textId="77777777" w:rsidR="00164B8E" w:rsidRPr="00164B8E" w:rsidRDefault="00164B8E" w:rsidP="00164B8E">
      <w:pPr>
        <w:spacing w:line="168" w:lineRule="auto"/>
        <w:rPr>
          <w:ins w:id="646" w:author="Rohit Mendhekar" w:date="2022-08-15T16:05:00Z"/>
          <w:sz w:val="28"/>
          <w:szCs w:val="28"/>
        </w:rPr>
      </w:pPr>
      <w:proofErr w:type="spellStart"/>
      <w:ins w:id="647" w:author="Rohit Mendhekar" w:date="2022-08-15T16:05:00Z">
        <w:r w:rsidRPr="00164B8E">
          <w:rPr>
            <w:sz w:val="28"/>
            <w:szCs w:val="28"/>
          </w:rPr>
          <w:t>ax.plot</w:t>
        </w:r>
        <w:proofErr w:type="spellEnd"/>
        <w:r w:rsidRPr="00164B8E">
          <w:rPr>
            <w:sz w:val="28"/>
            <w:szCs w:val="28"/>
          </w:rPr>
          <w:t>(</w:t>
        </w:r>
        <w:proofErr w:type="spellStart"/>
        <w:r w:rsidRPr="00164B8E">
          <w:rPr>
            <w:sz w:val="28"/>
            <w:szCs w:val="28"/>
          </w:rPr>
          <w:t>death_grouped_Peru,label</w:t>
        </w:r>
        <w:proofErr w:type="spellEnd"/>
        <w:r w:rsidRPr="00164B8E">
          <w:rPr>
            <w:sz w:val="28"/>
            <w:szCs w:val="28"/>
          </w:rPr>
          <w:t xml:space="preserve"> = 'Death Toll' )</w:t>
        </w:r>
      </w:ins>
    </w:p>
    <w:p w14:paraId="4023FAD5" w14:textId="77777777" w:rsidR="00164B8E" w:rsidRPr="00164B8E" w:rsidRDefault="00164B8E" w:rsidP="00164B8E">
      <w:pPr>
        <w:spacing w:line="168" w:lineRule="auto"/>
        <w:rPr>
          <w:ins w:id="648" w:author="Rohit Mendhekar" w:date="2022-08-15T16:05:00Z"/>
          <w:sz w:val="28"/>
          <w:szCs w:val="28"/>
        </w:rPr>
      </w:pPr>
      <w:proofErr w:type="spellStart"/>
      <w:ins w:id="649" w:author="Rohit Mendhekar" w:date="2022-08-15T16:05:00Z">
        <w:r w:rsidRPr="00164B8E">
          <w:rPr>
            <w:sz w:val="28"/>
            <w:szCs w:val="28"/>
          </w:rPr>
          <w:t>ax.plot</w:t>
        </w:r>
        <w:proofErr w:type="spellEnd"/>
        <w:r w:rsidRPr="00164B8E">
          <w:rPr>
            <w:sz w:val="28"/>
            <w:szCs w:val="28"/>
          </w:rPr>
          <w:t>(</w:t>
        </w:r>
        <w:proofErr w:type="spellStart"/>
        <w:r w:rsidRPr="00164B8E">
          <w:rPr>
            <w:sz w:val="28"/>
            <w:szCs w:val="28"/>
          </w:rPr>
          <w:t>rec_grouped_Peru</w:t>
        </w:r>
        <w:proofErr w:type="spellEnd"/>
        <w:r w:rsidRPr="00164B8E">
          <w:rPr>
            <w:sz w:val="28"/>
            <w:szCs w:val="28"/>
          </w:rPr>
          <w:t>, label = 'Recovered Cases')</w:t>
        </w:r>
      </w:ins>
    </w:p>
    <w:p w14:paraId="3F5A99FE" w14:textId="77777777" w:rsidR="00164B8E" w:rsidRPr="00164B8E" w:rsidRDefault="00164B8E" w:rsidP="00164B8E">
      <w:pPr>
        <w:spacing w:line="168" w:lineRule="auto"/>
        <w:rPr>
          <w:ins w:id="650" w:author="Rohit Mendhekar" w:date="2022-08-15T16:05:00Z"/>
          <w:sz w:val="28"/>
          <w:szCs w:val="28"/>
        </w:rPr>
      </w:pPr>
      <w:proofErr w:type="spellStart"/>
      <w:ins w:id="651" w:author="Rohit Mendhekar" w:date="2022-08-15T16:05:00Z">
        <w:r w:rsidRPr="00164B8E">
          <w:rPr>
            <w:sz w:val="28"/>
            <w:szCs w:val="28"/>
          </w:rPr>
          <w:t>plt.grid</w:t>
        </w:r>
        <w:proofErr w:type="spellEnd"/>
        <w:r w:rsidRPr="00164B8E">
          <w:rPr>
            <w:sz w:val="28"/>
            <w:szCs w:val="28"/>
          </w:rPr>
          <w:t>(axis='y')</w:t>
        </w:r>
      </w:ins>
    </w:p>
    <w:p w14:paraId="11D26C3C" w14:textId="77777777" w:rsidR="00164B8E" w:rsidRPr="00164B8E" w:rsidRDefault="00164B8E" w:rsidP="00164B8E">
      <w:pPr>
        <w:spacing w:line="168" w:lineRule="auto"/>
        <w:rPr>
          <w:ins w:id="652" w:author="Rohit Mendhekar" w:date="2022-08-15T16:05:00Z"/>
          <w:sz w:val="28"/>
          <w:szCs w:val="28"/>
        </w:rPr>
      </w:pPr>
      <w:proofErr w:type="spellStart"/>
      <w:ins w:id="653" w:author="Rohit Mendhekar" w:date="2022-08-15T16:05:00Z">
        <w:r w:rsidRPr="00164B8E">
          <w:rPr>
            <w:sz w:val="28"/>
            <w:szCs w:val="28"/>
          </w:rPr>
          <w:t>plt.xticks</w:t>
        </w:r>
        <w:proofErr w:type="spellEnd"/>
        <w:r w:rsidRPr="00164B8E">
          <w:rPr>
            <w:sz w:val="28"/>
            <w:szCs w:val="28"/>
          </w:rPr>
          <w:t>(rotation=89)</w:t>
        </w:r>
      </w:ins>
    </w:p>
    <w:p w14:paraId="508EEDCC" w14:textId="77777777" w:rsidR="00164B8E" w:rsidRPr="00164B8E" w:rsidRDefault="00164B8E" w:rsidP="00164B8E">
      <w:pPr>
        <w:spacing w:line="168" w:lineRule="auto"/>
        <w:rPr>
          <w:ins w:id="654" w:author="Rohit Mendhekar" w:date="2022-08-15T16:05:00Z"/>
          <w:sz w:val="28"/>
          <w:szCs w:val="28"/>
        </w:rPr>
      </w:pPr>
      <w:proofErr w:type="spellStart"/>
      <w:ins w:id="655" w:author="Rohit Mendhekar" w:date="2022-08-15T16:05:00Z">
        <w:r w:rsidRPr="00164B8E">
          <w:rPr>
            <w:sz w:val="28"/>
            <w:szCs w:val="28"/>
          </w:rPr>
          <w:t>plt.legend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6945795A" w14:textId="2C54D726" w:rsidR="00164B8E" w:rsidRDefault="00164B8E" w:rsidP="00164B8E">
      <w:pPr>
        <w:spacing w:line="168" w:lineRule="auto"/>
        <w:rPr>
          <w:ins w:id="656" w:author="Rohit Mendhekar" w:date="2022-08-15T16:06:00Z"/>
          <w:sz w:val="28"/>
          <w:szCs w:val="28"/>
        </w:rPr>
      </w:pPr>
      <w:proofErr w:type="spellStart"/>
      <w:ins w:id="657" w:author="Rohit Mendhekar" w:date="2022-08-15T16:05:00Z">
        <w:r w:rsidRPr="00164B8E">
          <w:rPr>
            <w:sz w:val="28"/>
            <w:szCs w:val="28"/>
          </w:rPr>
          <w:t>plt.show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4DCE8BD2" w14:textId="23D821C4" w:rsidR="00164B8E" w:rsidRDefault="00164B8E" w:rsidP="00164B8E">
      <w:pPr>
        <w:spacing w:line="168" w:lineRule="auto"/>
        <w:rPr>
          <w:ins w:id="658" w:author="Rohit Mendhekar" w:date="2022-08-15T16:06:00Z"/>
          <w:sz w:val="28"/>
          <w:szCs w:val="28"/>
        </w:rPr>
      </w:pPr>
    </w:p>
    <w:p w14:paraId="35942509" w14:textId="038C69B4" w:rsidR="00164B8E" w:rsidRDefault="00164B8E" w:rsidP="00164B8E">
      <w:pPr>
        <w:spacing w:line="168" w:lineRule="auto"/>
        <w:rPr>
          <w:ins w:id="659" w:author="Rohit Mendhekar" w:date="2022-08-15T16:06:00Z"/>
          <w:sz w:val="28"/>
          <w:szCs w:val="28"/>
        </w:rPr>
      </w:pPr>
      <w:ins w:id="660" w:author="Rohit Mendhekar" w:date="2022-08-15T16:06:00Z">
        <w:r>
          <w:rPr>
            <w:noProof/>
            <w:sz w:val="28"/>
            <w:szCs w:val="28"/>
          </w:rPr>
          <w:drawing>
            <wp:inline distT="0" distB="0" distL="0" distR="0" wp14:anchorId="28E84858" wp14:editId="240CA90C">
              <wp:extent cx="4596825" cy="4076190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10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96825" cy="4076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BFE37A" w14:textId="3533470F" w:rsidR="00164B8E" w:rsidRDefault="00164B8E" w:rsidP="00164B8E">
      <w:pPr>
        <w:spacing w:line="168" w:lineRule="auto"/>
        <w:rPr>
          <w:ins w:id="661" w:author="Rohit Mendhekar" w:date="2022-08-15T16:06:00Z"/>
          <w:sz w:val="28"/>
          <w:szCs w:val="28"/>
        </w:rPr>
      </w:pPr>
    </w:p>
    <w:p w14:paraId="0B39DF59" w14:textId="58C41DD2" w:rsidR="00164B8E" w:rsidRDefault="00164B8E" w:rsidP="00164B8E">
      <w:pPr>
        <w:spacing w:line="168" w:lineRule="auto"/>
        <w:rPr>
          <w:ins w:id="662" w:author="Rohit Mendhekar" w:date="2022-08-15T16:06:00Z"/>
          <w:sz w:val="28"/>
          <w:szCs w:val="28"/>
        </w:rPr>
      </w:pPr>
    </w:p>
    <w:p w14:paraId="76B8DB93" w14:textId="77777777" w:rsidR="00164B8E" w:rsidRDefault="00164B8E" w:rsidP="00164B8E">
      <w:pPr>
        <w:spacing w:line="168" w:lineRule="auto"/>
        <w:rPr>
          <w:ins w:id="663" w:author="Rohit Mendhekar" w:date="2022-08-15T16:05:00Z"/>
          <w:sz w:val="28"/>
          <w:szCs w:val="28"/>
        </w:rPr>
      </w:pPr>
    </w:p>
    <w:p w14:paraId="1250E6BD" w14:textId="3136F1E4" w:rsidR="00164B8E" w:rsidRPr="008E7660" w:rsidRDefault="00164B8E" w:rsidP="00164B8E">
      <w:pPr>
        <w:spacing w:line="168" w:lineRule="auto"/>
        <w:rPr>
          <w:ins w:id="664" w:author="Rohit Mendhekar" w:date="2022-08-15T17:14:00Z"/>
          <w:b/>
          <w:bCs/>
          <w:sz w:val="28"/>
          <w:szCs w:val="28"/>
          <w:rPrChange w:id="665" w:author="Rohit Mendhekar" w:date="2022-08-15T17:14:00Z">
            <w:rPr>
              <w:ins w:id="666" w:author="Rohit Mendhekar" w:date="2022-08-15T17:14:00Z"/>
              <w:sz w:val="28"/>
              <w:szCs w:val="28"/>
            </w:rPr>
          </w:rPrChange>
        </w:rPr>
      </w:pPr>
      <w:ins w:id="667" w:author="Rohit Mendhekar" w:date="2022-08-15T16:06:00Z">
        <w:r w:rsidRPr="008E7660">
          <w:rPr>
            <w:b/>
            <w:bCs/>
            <w:sz w:val="28"/>
            <w:szCs w:val="28"/>
            <w:rPrChange w:id="668" w:author="Rohit Mendhekar" w:date="2022-08-15T17:14:00Z">
              <w:rPr>
                <w:sz w:val="28"/>
                <w:szCs w:val="28"/>
              </w:rPr>
            </w:rPrChange>
          </w:rPr>
          <w:t>Step_</w:t>
        </w:r>
      </w:ins>
      <w:ins w:id="669" w:author="Rohit Mendhekar" w:date="2022-08-15T16:13:00Z">
        <w:r w:rsidR="00313B96" w:rsidRPr="008E7660">
          <w:rPr>
            <w:b/>
            <w:bCs/>
            <w:sz w:val="28"/>
            <w:szCs w:val="28"/>
            <w:rPrChange w:id="670" w:author="Rohit Mendhekar" w:date="2022-08-15T17:14:00Z">
              <w:rPr>
                <w:sz w:val="28"/>
                <w:szCs w:val="28"/>
              </w:rPr>
            </w:rPrChange>
          </w:rPr>
          <w:t>20</w:t>
        </w:r>
      </w:ins>
      <w:ins w:id="671" w:author="Rohit Mendhekar" w:date="2022-08-15T16:06:00Z">
        <w:r w:rsidRPr="008E7660">
          <w:rPr>
            <w:b/>
            <w:bCs/>
            <w:sz w:val="28"/>
            <w:szCs w:val="28"/>
            <w:rPrChange w:id="672" w:author="Rohit Mendhekar" w:date="2022-08-15T17:14:00Z">
              <w:rPr>
                <w:sz w:val="28"/>
                <w:szCs w:val="28"/>
              </w:rPr>
            </w:rPrChange>
          </w:rPr>
          <w:sym w:font="Wingdings" w:char="F0E0"/>
        </w:r>
      </w:ins>
    </w:p>
    <w:p w14:paraId="23EA89F4" w14:textId="09367733" w:rsidR="008E7660" w:rsidRPr="008E7660" w:rsidRDefault="008E7660" w:rsidP="00164B8E">
      <w:pPr>
        <w:spacing w:line="168" w:lineRule="auto"/>
        <w:rPr>
          <w:ins w:id="673" w:author="Rohit Mendhekar" w:date="2022-08-15T17:14:00Z"/>
          <w:b/>
          <w:bCs/>
          <w:sz w:val="28"/>
          <w:szCs w:val="28"/>
          <w:rPrChange w:id="674" w:author="Rohit Mendhekar" w:date="2022-08-15T17:14:00Z">
            <w:rPr>
              <w:ins w:id="675" w:author="Rohit Mendhekar" w:date="2022-08-15T17:14:00Z"/>
              <w:sz w:val="28"/>
              <w:szCs w:val="28"/>
            </w:rPr>
          </w:rPrChange>
        </w:rPr>
      </w:pPr>
    </w:p>
    <w:p w14:paraId="0987A60A" w14:textId="1B3D0651" w:rsidR="008E7660" w:rsidRPr="008E7660" w:rsidRDefault="008E7660" w:rsidP="00164B8E">
      <w:pPr>
        <w:spacing w:line="168" w:lineRule="auto"/>
        <w:rPr>
          <w:ins w:id="676" w:author="Rohit Mendhekar" w:date="2022-08-15T16:06:00Z"/>
          <w:b/>
          <w:bCs/>
          <w:sz w:val="28"/>
          <w:szCs w:val="28"/>
          <w:rPrChange w:id="677" w:author="Rohit Mendhekar" w:date="2022-08-15T17:14:00Z">
            <w:rPr>
              <w:ins w:id="678" w:author="Rohit Mendhekar" w:date="2022-08-15T16:06:00Z"/>
              <w:sz w:val="28"/>
              <w:szCs w:val="28"/>
            </w:rPr>
          </w:rPrChange>
        </w:rPr>
      </w:pPr>
      <w:ins w:id="679" w:author="Rohit Mendhekar" w:date="2022-08-15T17:14:00Z">
        <w:r w:rsidRPr="008E7660">
          <w:rPr>
            <w:b/>
            <w:bCs/>
            <w:sz w:val="28"/>
            <w:szCs w:val="28"/>
            <w:rPrChange w:id="680" w:author="Rohit Mendhekar" w:date="2022-08-15T17:14:00Z">
              <w:rPr>
                <w:sz w:val="28"/>
                <w:szCs w:val="28"/>
              </w:rPr>
            </w:rPrChange>
          </w:rPr>
          <w:t>Spain</w:t>
        </w:r>
      </w:ins>
    </w:p>
    <w:p w14:paraId="663E3E50" w14:textId="1359A5BA" w:rsidR="00164B8E" w:rsidRDefault="00164B8E" w:rsidP="00164B8E">
      <w:pPr>
        <w:spacing w:line="168" w:lineRule="auto"/>
        <w:rPr>
          <w:ins w:id="681" w:author="Rohit Mendhekar" w:date="2022-08-15T16:06:00Z"/>
          <w:sz w:val="28"/>
          <w:szCs w:val="28"/>
        </w:rPr>
      </w:pPr>
    </w:p>
    <w:p w14:paraId="3D0EEC82" w14:textId="77777777" w:rsidR="00164B8E" w:rsidRPr="00164B8E" w:rsidRDefault="00164B8E" w:rsidP="00164B8E">
      <w:pPr>
        <w:spacing w:line="168" w:lineRule="auto"/>
        <w:rPr>
          <w:ins w:id="682" w:author="Rohit Mendhekar" w:date="2022-08-15T16:06:00Z"/>
          <w:sz w:val="28"/>
          <w:szCs w:val="28"/>
        </w:rPr>
      </w:pPr>
      <w:proofErr w:type="spellStart"/>
      <w:ins w:id="683" w:author="Rohit Mendhekar" w:date="2022-08-15T16:06:00Z">
        <w:r w:rsidRPr="00164B8E">
          <w:rPr>
            <w:sz w:val="28"/>
            <w:szCs w:val="28"/>
          </w:rPr>
          <w:t>con_grouped_Spain</w:t>
        </w:r>
        <w:proofErr w:type="spellEnd"/>
        <w:r w:rsidRPr="00164B8E">
          <w:rPr>
            <w:sz w:val="28"/>
            <w:szCs w:val="28"/>
          </w:rPr>
          <w:t xml:space="preserve"> = </w:t>
        </w:r>
        <w:proofErr w:type="spellStart"/>
        <w:r w:rsidRPr="00164B8E">
          <w:rPr>
            <w:sz w:val="28"/>
            <w:szCs w:val="28"/>
          </w:rPr>
          <w:t>Spain.groupby</w:t>
        </w:r>
        <w:proofErr w:type="spellEnd"/>
        <w:r w:rsidRPr="00164B8E">
          <w:rPr>
            <w:sz w:val="28"/>
            <w:szCs w:val="28"/>
          </w:rPr>
          <w:t>('Province/State').</w:t>
        </w:r>
        <w:proofErr w:type="spellStart"/>
        <w:r w:rsidRPr="00164B8E">
          <w:rPr>
            <w:sz w:val="28"/>
            <w:szCs w:val="28"/>
          </w:rPr>
          <w:t>Confirmed.sum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4C9E9C7E" w14:textId="77777777" w:rsidR="00164B8E" w:rsidRPr="00164B8E" w:rsidRDefault="00164B8E" w:rsidP="00164B8E">
      <w:pPr>
        <w:spacing w:line="168" w:lineRule="auto"/>
        <w:rPr>
          <w:ins w:id="684" w:author="Rohit Mendhekar" w:date="2022-08-15T16:06:00Z"/>
          <w:sz w:val="28"/>
          <w:szCs w:val="28"/>
        </w:rPr>
      </w:pPr>
      <w:proofErr w:type="spellStart"/>
      <w:ins w:id="685" w:author="Rohit Mendhekar" w:date="2022-08-15T16:06:00Z">
        <w:r w:rsidRPr="00164B8E">
          <w:rPr>
            <w:sz w:val="28"/>
            <w:szCs w:val="28"/>
          </w:rPr>
          <w:t>death_grouped_Spain</w:t>
        </w:r>
        <w:proofErr w:type="spellEnd"/>
        <w:r w:rsidRPr="00164B8E">
          <w:rPr>
            <w:sz w:val="28"/>
            <w:szCs w:val="28"/>
          </w:rPr>
          <w:t xml:space="preserve"> = </w:t>
        </w:r>
        <w:proofErr w:type="spellStart"/>
        <w:r w:rsidRPr="00164B8E">
          <w:rPr>
            <w:sz w:val="28"/>
            <w:szCs w:val="28"/>
          </w:rPr>
          <w:t>Spain.groupby</w:t>
        </w:r>
        <w:proofErr w:type="spellEnd"/>
        <w:r w:rsidRPr="00164B8E">
          <w:rPr>
            <w:sz w:val="28"/>
            <w:szCs w:val="28"/>
          </w:rPr>
          <w:t>('Province/State').</w:t>
        </w:r>
        <w:proofErr w:type="spellStart"/>
        <w:r w:rsidRPr="00164B8E">
          <w:rPr>
            <w:sz w:val="28"/>
            <w:szCs w:val="28"/>
          </w:rPr>
          <w:t>Deaths.sum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7137865E" w14:textId="4DD38A4A" w:rsidR="00164B8E" w:rsidRDefault="00164B8E" w:rsidP="00164B8E">
      <w:pPr>
        <w:spacing w:line="168" w:lineRule="auto"/>
        <w:rPr>
          <w:ins w:id="686" w:author="Rohit Mendhekar" w:date="2022-08-15T16:06:00Z"/>
          <w:sz w:val="28"/>
          <w:szCs w:val="28"/>
        </w:rPr>
      </w:pPr>
      <w:proofErr w:type="spellStart"/>
      <w:ins w:id="687" w:author="Rohit Mendhekar" w:date="2022-08-15T16:06:00Z">
        <w:r w:rsidRPr="00164B8E">
          <w:rPr>
            <w:sz w:val="28"/>
            <w:szCs w:val="28"/>
          </w:rPr>
          <w:t>rec_grouped_Spain</w:t>
        </w:r>
        <w:proofErr w:type="spellEnd"/>
        <w:r w:rsidRPr="00164B8E">
          <w:rPr>
            <w:sz w:val="28"/>
            <w:szCs w:val="28"/>
          </w:rPr>
          <w:t xml:space="preserve"> = </w:t>
        </w:r>
        <w:proofErr w:type="spellStart"/>
        <w:r w:rsidRPr="00164B8E">
          <w:rPr>
            <w:sz w:val="28"/>
            <w:szCs w:val="28"/>
          </w:rPr>
          <w:t>Spain.groupby</w:t>
        </w:r>
        <w:proofErr w:type="spellEnd"/>
        <w:r w:rsidRPr="00164B8E">
          <w:rPr>
            <w:sz w:val="28"/>
            <w:szCs w:val="28"/>
          </w:rPr>
          <w:t>('Province/State').</w:t>
        </w:r>
        <w:proofErr w:type="spellStart"/>
        <w:r w:rsidRPr="00164B8E">
          <w:rPr>
            <w:sz w:val="28"/>
            <w:szCs w:val="28"/>
          </w:rPr>
          <w:t>Recovered.sum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476D0935" w14:textId="22FCB7CC" w:rsidR="00164B8E" w:rsidRDefault="00164B8E" w:rsidP="00164B8E">
      <w:pPr>
        <w:spacing w:line="168" w:lineRule="auto"/>
        <w:rPr>
          <w:ins w:id="688" w:author="Rohit Mendhekar" w:date="2022-08-15T16:06:00Z"/>
          <w:sz w:val="28"/>
          <w:szCs w:val="28"/>
        </w:rPr>
      </w:pPr>
    </w:p>
    <w:p w14:paraId="3A4B49EA" w14:textId="77777777" w:rsidR="00164B8E" w:rsidRPr="00164B8E" w:rsidRDefault="00164B8E" w:rsidP="00164B8E">
      <w:pPr>
        <w:spacing w:line="168" w:lineRule="auto"/>
        <w:rPr>
          <w:ins w:id="689" w:author="Rohit Mendhekar" w:date="2022-08-15T16:07:00Z"/>
          <w:sz w:val="28"/>
          <w:szCs w:val="28"/>
        </w:rPr>
      </w:pPr>
      <w:ins w:id="690" w:author="Rohit Mendhekar" w:date="2022-08-15T16:07:00Z">
        <w:r w:rsidRPr="00164B8E">
          <w:rPr>
            <w:sz w:val="28"/>
            <w:szCs w:val="28"/>
          </w:rPr>
          <w:t xml:space="preserve">fig, </w:t>
        </w:r>
        <w:proofErr w:type="spellStart"/>
        <w:r w:rsidRPr="00164B8E">
          <w:rPr>
            <w:sz w:val="28"/>
            <w:szCs w:val="28"/>
          </w:rPr>
          <w:t>ax</w:t>
        </w:r>
        <w:proofErr w:type="spellEnd"/>
        <w:r w:rsidRPr="00164B8E">
          <w:rPr>
            <w:sz w:val="28"/>
            <w:szCs w:val="28"/>
          </w:rPr>
          <w:t xml:space="preserve"> = </w:t>
        </w:r>
        <w:proofErr w:type="spellStart"/>
        <w:r w:rsidRPr="00164B8E">
          <w:rPr>
            <w:sz w:val="28"/>
            <w:szCs w:val="28"/>
          </w:rPr>
          <w:t>plt.subplots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755F6A73" w14:textId="77777777" w:rsidR="00164B8E" w:rsidRPr="00164B8E" w:rsidRDefault="00164B8E" w:rsidP="00164B8E">
      <w:pPr>
        <w:spacing w:line="168" w:lineRule="auto"/>
        <w:rPr>
          <w:ins w:id="691" w:author="Rohit Mendhekar" w:date="2022-08-15T16:07:00Z"/>
          <w:sz w:val="28"/>
          <w:szCs w:val="28"/>
        </w:rPr>
      </w:pPr>
    </w:p>
    <w:p w14:paraId="6883B2D0" w14:textId="77777777" w:rsidR="00164B8E" w:rsidRPr="00164B8E" w:rsidRDefault="00164B8E" w:rsidP="00164B8E">
      <w:pPr>
        <w:spacing w:line="168" w:lineRule="auto"/>
        <w:rPr>
          <w:ins w:id="692" w:author="Rohit Mendhekar" w:date="2022-08-15T16:07:00Z"/>
          <w:sz w:val="28"/>
          <w:szCs w:val="28"/>
        </w:rPr>
      </w:pPr>
      <w:proofErr w:type="spellStart"/>
      <w:ins w:id="693" w:author="Rohit Mendhekar" w:date="2022-08-15T16:07:00Z">
        <w:r w:rsidRPr="00164B8E">
          <w:rPr>
            <w:sz w:val="28"/>
            <w:szCs w:val="28"/>
          </w:rPr>
          <w:t>ax.plot</w:t>
        </w:r>
        <w:proofErr w:type="spellEnd"/>
        <w:r w:rsidRPr="00164B8E">
          <w:rPr>
            <w:sz w:val="28"/>
            <w:szCs w:val="28"/>
          </w:rPr>
          <w:t>(</w:t>
        </w:r>
        <w:proofErr w:type="spellStart"/>
        <w:r w:rsidRPr="00164B8E">
          <w:rPr>
            <w:sz w:val="28"/>
            <w:szCs w:val="28"/>
          </w:rPr>
          <w:t>con_grouped_Spain,label</w:t>
        </w:r>
        <w:proofErr w:type="spellEnd"/>
        <w:r w:rsidRPr="00164B8E">
          <w:rPr>
            <w:sz w:val="28"/>
            <w:szCs w:val="28"/>
          </w:rPr>
          <w:t xml:space="preserve"> = 'Confirmed Cases')</w:t>
        </w:r>
      </w:ins>
    </w:p>
    <w:p w14:paraId="1F6FCB47" w14:textId="77777777" w:rsidR="00164B8E" w:rsidRPr="00164B8E" w:rsidRDefault="00164B8E" w:rsidP="00164B8E">
      <w:pPr>
        <w:spacing w:line="168" w:lineRule="auto"/>
        <w:rPr>
          <w:ins w:id="694" w:author="Rohit Mendhekar" w:date="2022-08-15T16:07:00Z"/>
          <w:sz w:val="28"/>
          <w:szCs w:val="28"/>
        </w:rPr>
      </w:pPr>
      <w:proofErr w:type="spellStart"/>
      <w:ins w:id="695" w:author="Rohit Mendhekar" w:date="2022-08-15T16:07:00Z">
        <w:r w:rsidRPr="00164B8E">
          <w:rPr>
            <w:sz w:val="28"/>
            <w:szCs w:val="28"/>
          </w:rPr>
          <w:t>ax.plot</w:t>
        </w:r>
        <w:proofErr w:type="spellEnd"/>
        <w:r w:rsidRPr="00164B8E">
          <w:rPr>
            <w:sz w:val="28"/>
            <w:szCs w:val="28"/>
          </w:rPr>
          <w:t>(</w:t>
        </w:r>
        <w:proofErr w:type="spellStart"/>
        <w:r w:rsidRPr="00164B8E">
          <w:rPr>
            <w:sz w:val="28"/>
            <w:szCs w:val="28"/>
          </w:rPr>
          <w:t>death_grouped_Spain,label</w:t>
        </w:r>
        <w:proofErr w:type="spellEnd"/>
        <w:r w:rsidRPr="00164B8E">
          <w:rPr>
            <w:sz w:val="28"/>
            <w:szCs w:val="28"/>
          </w:rPr>
          <w:t xml:space="preserve"> = 'Death Toll' )</w:t>
        </w:r>
      </w:ins>
    </w:p>
    <w:p w14:paraId="1ED623FC" w14:textId="77777777" w:rsidR="00164B8E" w:rsidRPr="00164B8E" w:rsidRDefault="00164B8E" w:rsidP="00164B8E">
      <w:pPr>
        <w:spacing w:line="168" w:lineRule="auto"/>
        <w:rPr>
          <w:ins w:id="696" w:author="Rohit Mendhekar" w:date="2022-08-15T16:07:00Z"/>
          <w:sz w:val="28"/>
          <w:szCs w:val="28"/>
        </w:rPr>
      </w:pPr>
      <w:proofErr w:type="spellStart"/>
      <w:ins w:id="697" w:author="Rohit Mendhekar" w:date="2022-08-15T16:07:00Z">
        <w:r w:rsidRPr="00164B8E">
          <w:rPr>
            <w:sz w:val="28"/>
            <w:szCs w:val="28"/>
          </w:rPr>
          <w:t>ax.plot</w:t>
        </w:r>
        <w:proofErr w:type="spellEnd"/>
        <w:r w:rsidRPr="00164B8E">
          <w:rPr>
            <w:sz w:val="28"/>
            <w:szCs w:val="28"/>
          </w:rPr>
          <w:t>(</w:t>
        </w:r>
        <w:proofErr w:type="spellStart"/>
        <w:r w:rsidRPr="00164B8E">
          <w:rPr>
            <w:sz w:val="28"/>
            <w:szCs w:val="28"/>
          </w:rPr>
          <w:t>rec_grouped_Spain</w:t>
        </w:r>
        <w:proofErr w:type="spellEnd"/>
        <w:r w:rsidRPr="00164B8E">
          <w:rPr>
            <w:sz w:val="28"/>
            <w:szCs w:val="28"/>
          </w:rPr>
          <w:t>, label = 'Recovered Cases')</w:t>
        </w:r>
      </w:ins>
    </w:p>
    <w:p w14:paraId="182F2F13" w14:textId="77777777" w:rsidR="00164B8E" w:rsidRPr="00164B8E" w:rsidRDefault="00164B8E" w:rsidP="00164B8E">
      <w:pPr>
        <w:spacing w:line="168" w:lineRule="auto"/>
        <w:rPr>
          <w:ins w:id="698" w:author="Rohit Mendhekar" w:date="2022-08-15T16:07:00Z"/>
          <w:sz w:val="28"/>
          <w:szCs w:val="28"/>
        </w:rPr>
      </w:pPr>
      <w:proofErr w:type="spellStart"/>
      <w:ins w:id="699" w:author="Rohit Mendhekar" w:date="2022-08-15T16:07:00Z">
        <w:r w:rsidRPr="00164B8E">
          <w:rPr>
            <w:sz w:val="28"/>
            <w:szCs w:val="28"/>
          </w:rPr>
          <w:t>plt.grid</w:t>
        </w:r>
        <w:proofErr w:type="spellEnd"/>
        <w:r w:rsidRPr="00164B8E">
          <w:rPr>
            <w:sz w:val="28"/>
            <w:szCs w:val="28"/>
          </w:rPr>
          <w:t>(axis='y')</w:t>
        </w:r>
      </w:ins>
    </w:p>
    <w:p w14:paraId="652DAC0A" w14:textId="77777777" w:rsidR="00164B8E" w:rsidRPr="00164B8E" w:rsidRDefault="00164B8E" w:rsidP="00164B8E">
      <w:pPr>
        <w:spacing w:line="168" w:lineRule="auto"/>
        <w:rPr>
          <w:ins w:id="700" w:author="Rohit Mendhekar" w:date="2022-08-15T16:07:00Z"/>
          <w:sz w:val="28"/>
          <w:szCs w:val="28"/>
        </w:rPr>
      </w:pPr>
      <w:proofErr w:type="spellStart"/>
      <w:ins w:id="701" w:author="Rohit Mendhekar" w:date="2022-08-15T16:07:00Z">
        <w:r w:rsidRPr="00164B8E">
          <w:rPr>
            <w:sz w:val="28"/>
            <w:szCs w:val="28"/>
          </w:rPr>
          <w:t>plt.xticks</w:t>
        </w:r>
        <w:proofErr w:type="spellEnd"/>
        <w:r w:rsidRPr="00164B8E">
          <w:rPr>
            <w:sz w:val="28"/>
            <w:szCs w:val="28"/>
          </w:rPr>
          <w:t>(rotation=89)</w:t>
        </w:r>
      </w:ins>
    </w:p>
    <w:p w14:paraId="242DE80E" w14:textId="77777777" w:rsidR="00164B8E" w:rsidRPr="00164B8E" w:rsidRDefault="00164B8E" w:rsidP="00164B8E">
      <w:pPr>
        <w:spacing w:line="168" w:lineRule="auto"/>
        <w:rPr>
          <w:ins w:id="702" w:author="Rohit Mendhekar" w:date="2022-08-15T16:07:00Z"/>
          <w:sz w:val="28"/>
          <w:szCs w:val="28"/>
        </w:rPr>
      </w:pPr>
      <w:proofErr w:type="spellStart"/>
      <w:ins w:id="703" w:author="Rohit Mendhekar" w:date="2022-08-15T16:07:00Z">
        <w:r w:rsidRPr="00164B8E">
          <w:rPr>
            <w:sz w:val="28"/>
            <w:szCs w:val="28"/>
          </w:rPr>
          <w:t>plt.legend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5423D3FE" w14:textId="413ACF43" w:rsidR="00164B8E" w:rsidRDefault="00164B8E" w:rsidP="00164B8E">
      <w:pPr>
        <w:spacing w:line="168" w:lineRule="auto"/>
        <w:rPr>
          <w:ins w:id="704" w:author="Rohit Mendhekar" w:date="2022-08-15T16:07:00Z"/>
          <w:sz w:val="28"/>
          <w:szCs w:val="28"/>
        </w:rPr>
      </w:pPr>
      <w:proofErr w:type="spellStart"/>
      <w:ins w:id="705" w:author="Rohit Mendhekar" w:date="2022-08-15T16:07:00Z">
        <w:r w:rsidRPr="00164B8E">
          <w:rPr>
            <w:sz w:val="28"/>
            <w:szCs w:val="28"/>
          </w:rPr>
          <w:t>plt.show</w:t>
        </w:r>
        <w:proofErr w:type="spellEnd"/>
        <w:r w:rsidRPr="00164B8E">
          <w:rPr>
            <w:sz w:val="28"/>
            <w:szCs w:val="28"/>
          </w:rPr>
          <w:t>()</w:t>
        </w:r>
      </w:ins>
    </w:p>
    <w:p w14:paraId="082E0F64" w14:textId="1B66892A" w:rsidR="00164B8E" w:rsidRDefault="00164B8E" w:rsidP="00164B8E">
      <w:pPr>
        <w:spacing w:line="168" w:lineRule="auto"/>
        <w:rPr>
          <w:ins w:id="706" w:author="Rohit Mendhekar" w:date="2022-08-15T16:07:00Z"/>
          <w:sz w:val="28"/>
          <w:szCs w:val="28"/>
        </w:rPr>
      </w:pPr>
    </w:p>
    <w:p w14:paraId="47A8DF75" w14:textId="2141D536" w:rsidR="00164B8E" w:rsidRDefault="00164B8E" w:rsidP="00164B8E">
      <w:pPr>
        <w:spacing w:line="168" w:lineRule="auto"/>
        <w:rPr>
          <w:ins w:id="707" w:author="Rohit Mendhekar" w:date="2022-08-15T16:07:00Z"/>
          <w:sz w:val="28"/>
          <w:szCs w:val="28"/>
        </w:rPr>
      </w:pPr>
    </w:p>
    <w:p w14:paraId="759D4C76" w14:textId="4D9EF072" w:rsidR="00164B8E" w:rsidRDefault="00164B8E" w:rsidP="00164B8E">
      <w:pPr>
        <w:spacing w:line="168" w:lineRule="auto"/>
        <w:rPr>
          <w:ins w:id="708" w:author="Rohit Mendhekar" w:date="2022-08-15T16:06:00Z"/>
          <w:sz w:val="28"/>
          <w:szCs w:val="28"/>
        </w:rPr>
      </w:pPr>
      <w:ins w:id="709" w:author="Rohit Mendhekar" w:date="2022-08-15T16:07:00Z">
        <w:r>
          <w:rPr>
            <w:noProof/>
            <w:sz w:val="28"/>
            <w:szCs w:val="28"/>
          </w:rPr>
          <w:drawing>
            <wp:inline distT="0" distB="0" distL="0" distR="0" wp14:anchorId="657B130A" wp14:editId="36FB8ED2">
              <wp:extent cx="4723809" cy="4088889"/>
              <wp:effectExtent l="0" t="0" r="635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23809" cy="40888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F028E3D" w14:textId="77777777" w:rsidR="00164B8E" w:rsidRPr="00103B15" w:rsidRDefault="00164B8E" w:rsidP="00164B8E">
      <w:pPr>
        <w:spacing w:line="168" w:lineRule="auto"/>
        <w:rPr>
          <w:ins w:id="710" w:author="Rohit Mendhekar" w:date="2022-08-15T09:40:00Z"/>
          <w:sz w:val="28"/>
          <w:szCs w:val="28"/>
          <w:rPrChange w:id="711" w:author="Rohit Mendhekar" w:date="2022-08-15T15:46:00Z">
            <w:rPr>
              <w:ins w:id="712" w:author="Rohit Mendhekar" w:date="2022-08-15T09:40:00Z"/>
              <w:sz w:val="30"/>
              <w:szCs w:val="30"/>
            </w:rPr>
          </w:rPrChange>
        </w:rPr>
      </w:pPr>
    </w:p>
    <w:p w14:paraId="7FAE8258" w14:textId="725A3055" w:rsidR="00A0646A" w:rsidRDefault="00164B8E" w:rsidP="00E0769E">
      <w:pPr>
        <w:spacing w:line="168" w:lineRule="auto"/>
        <w:rPr>
          <w:ins w:id="713" w:author="Rohit Mendhekar" w:date="2022-08-15T16:27:00Z"/>
          <w:sz w:val="28"/>
          <w:szCs w:val="28"/>
        </w:rPr>
      </w:pPr>
      <w:ins w:id="714" w:author="Rohit Mendhekar" w:date="2022-08-15T16:08:00Z">
        <w:r>
          <w:rPr>
            <w:sz w:val="28"/>
            <w:szCs w:val="28"/>
          </w:rPr>
          <w:lastRenderedPageBreak/>
          <w:t xml:space="preserve">This is </w:t>
        </w:r>
        <w:proofErr w:type="spellStart"/>
        <w:r>
          <w:rPr>
            <w:sz w:val="28"/>
            <w:szCs w:val="28"/>
          </w:rPr>
          <w:t>spain</w:t>
        </w:r>
        <w:proofErr w:type="spellEnd"/>
        <w:r>
          <w:rPr>
            <w:sz w:val="28"/>
            <w:szCs w:val="28"/>
          </w:rPr>
          <w:t xml:space="preserve"> </w:t>
        </w:r>
        <w:r w:rsidR="00313B96">
          <w:rPr>
            <w:sz w:val="28"/>
            <w:szCs w:val="28"/>
          </w:rPr>
          <w:t xml:space="preserve">region wise graph </w:t>
        </w:r>
      </w:ins>
      <w:ins w:id="715" w:author="Rohit Mendhekar" w:date="2022-08-15T16:09:00Z">
        <w:r w:rsidR="00313B96">
          <w:rPr>
            <w:sz w:val="28"/>
            <w:szCs w:val="28"/>
          </w:rPr>
          <w:t>according to this we can say t</w:t>
        </w:r>
      </w:ins>
      <w:ins w:id="716" w:author="Rohit Mendhekar" w:date="2022-08-15T16:10:00Z">
        <w:r w:rsidR="00313B96">
          <w:rPr>
            <w:sz w:val="28"/>
            <w:szCs w:val="28"/>
          </w:rPr>
          <w:t xml:space="preserve">hat </w:t>
        </w:r>
      </w:ins>
      <w:ins w:id="717" w:author="Rohit Mendhekar" w:date="2022-08-15T16:26:00Z">
        <w:r w:rsidR="006108E5">
          <w:rPr>
            <w:sz w:val="28"/>
            <w:szCs w:val="28"/>
          </w:rPr>
          <w:t xml:space="preserve">in </w:t>
        </w:r>
        <w:proofErr w:type="spellStart"/>
        <w:r w:rsidR="006108E5">
          <w:rPr>
            <w:sz w:val="28"/>
            <w:szCs w:val="28"/>
          </w:rPr>
          <w:t>madrid</w:t>
        </w:r>
        <w:proofErr w:type="spellEnd"/>
        <w:r w:rsidR="006108E5">
          <w:rPr>
            <w:sz w:val="28"/>
            <w:szCs w:val="28"/>
          </w:rPr>
          <w:t xml:space="preserve"> there is hi</w:t>
        </w:r>
      </w:ins>
      <w:ins w:id="718" w:author="Rohit Mendhekar" w:date="2022-08-15T16:27:00Z">
        <w:r w:rsidR="006108E5">
          <w:rPr>
            <w:sz w:val="28"/>
            <w:szCs w:val="28"/>
          </w:rPr>
          <w:t>ghest recovered cases.</w:t>
        </w:r>
      </w:ins>
    </w:p>
    <w:p w14:paraId="5C076986" w14:textId="058ACF14" w:rsidR="006108E5" w:rsidRDefault="006108E5" w:rsidP="00E0769E">
      <w:pPr>
        <w:spacing w:line="168" w:lineRule="auto"/>
        <w:rPr>
          <w:ins w:id="719" w:author="Rohit Mendhekar" w:date="2022-08-15T16:27:00Z"/>
          <w:sz w:val="28"/>
          <w:szCs w:val="28"/>
        </w:rPr>
      </w:pPr>
    </w:p>
    <w:p w14:paraId="3936E8E4" w14:textId="40762C60" w:rsidR="006108E5" w:rsidRDefault="006108E5" w:rsidP="00E0769E">
      <w:pPr>
        <w:spacing w:line="168" w:lineRule="auto"/>
        <w:rPr>
          <w:ins w:id="720" w:author="Rohit Mendhekar" w:date="2022-08-15T16:27:00Z"/>
          <w:sz w:val="28"/>
          <w:szCs w:val="28"/>
        </w:rPr>
      </w:pPr>
    </w:p>
    <w:p w14:paraId="0ED6E55D" w14:textId="77777777" w:rsidR="00823CF9" w:rsidRDefault="00823CF9" w:rsidP="00E0769E">
      <w:pPr>
        <w:spacing w:line="168" w:lineRule="auto"/>
        <w:rPr>
          <w:ins w:id="721" w:author="Rohit Mendhekar" w:date="2022-08-15T16:33:00Z"/>
          <w:sz w:val="28"/>
          <w:szCs w:val="28"/>
        </w:rPr>
      </w:pPr>
    </w:p>
    <w:p w14:paraId="34F27FF9" w14:textId="77777777" w:rsidR="00823CF9" w:rsidRDefault="00823CF9" w:rsidP="00E0769E">
      <w:pPr>
        <w:spacing w:line="168" w:lineRule="auto"/>
        <w:rPr>
          <w:ins w:id="722" w:author="Rohit Mendhekar" w:date="2022-08-15T16:33:00Z"/>
          <w:sz w:val="28"/>
          <w:szCs w:val="28"/>
        </w:rPr>
      </w:pPr>
    </w:p>
    <w:p w14:paraId="753BD55A" w14:textId="77777777" w:rsidR="00823CF9" w:rsidRPr="00823CF9" w:rsidRDefault="00823CF9" w:rsidP="00E0769E">
      <w:pPr>
        <w:spacing w:line="168" w:lineRule="auto"/>
        <w:rPr>
          <w:ins w:id="723" w:author="Rohit Mendhekar" w:date="2022-08-15T16:33:00Z"/>
          <w:sz w:val="28"/>
          <w:szCs w:val="28"/>
          <w:u w:val="single"/>
          <w:rPrChange w:id="724" w:author="Rohit Mendhekar" w:date="2022-08-15T16:36:00Z">
            <w:rPr>
              <w:ins w:id="725" w:author="Rohit Mendhekar" w:date="2022-08-15T16:33:00Z"/>
              <w:sz w:val="28"/>
              <w:szCs w:val="28"/>
            </w:rPr>
          </w:rPrChange>
        </w:rPr>
      </w:pPr>
    </w:p>
    <w:p w14:paraId="109131F9" w14:textId="51103130" w:rsidR="006108E5" w:rsidRPr="00823CF9" w:rsidRDefault="006108E5" w:rsidP="00E0769E">
      <w:pPr>
        <w:spacing w:line="168" w:lineRule="auto"/>
        <w:rPr>
          <w:ins w:id="726" w:author="Rohit Mendhekar" w:date="2022-08-15T16:27:00Z"/>
          <w:b/>
          <w:bCs/>
          <w:sz w:val="28"/>
          <w:szCs w:val="28"/>
          <w:u w:val="single"/>
          <w:rPrChange w:id="727" w:author="Rohit Mendhekar" w:date="2022-08-15T16:36:00Z">
            <w:rPr>
              <w:ins w:id="728" w:author="Rohit Mendhekar" w:date="2022-08-15T16:27:00Z"/>
              <w:sz w:val="28"/>
              <w:szCs w:val="28"/>
            </w:rPr>
          </w:rPrChange>
        </w:rPr>
      </w:pPr>
      <w:ins w:id="729" w:author="Rohit Mendhekar" w:date="2022-08-15T16:27:00Z">
        <w:r w:rsidRPr="00823CF9">
          <w:rPr>
            <w:b/>
            <w:bCs/>
            <w:sz w:val="28"/>
            <w:szCs w:val="28"/>
            <w:u w:val="single"/>
            <w:rPrChange w:id="730" w:author="Rohit Mendhekar" w:date="2022-08-15T16:36:00Z">
              <w:rPr>
                <w:sz w:val="28"/>
                <w:szCs w:val="28"/>
              </w:rPr>
            </w:rPrChange>
          </w:rPr>
          <w:t xml:space="preserve">Conclusion – </w:t>
        </w:r>
      </w:ins>
    </w:p>
    <w:p w14:paraId="2DAC84C7" w14:textId="35A1F210" w:rsidR="006108E5" w:rsidRDefault="006108E5">
      <w:pPr>
        <w:pStyle w:val="ListParagraph"/>
        <w:numPr>
          <w:ilvl w:val="0"/>
          <w:numId w:val="1"/>
        </w:numPr>
        <w:spacing w:line="360" w:lineRule="auto"/>
        <w:rPr>
          <w:ins w:id="731" w:author="Rohit Mendhekar" w:date="2022-08-15T16:28:00Z"/>
          <w:sz w:val="28"/>
          <w:szCs w:val="28"/>
        </w:rPr>
        <w:pPrChange w:id="732" w:author="Rohit Mendhekar" w:date="2022-08-15T16:36:00Z">
          <w:pPr>
            <w:pStyle w:val="ListParagraph"/>
            <w:numPr>
              <w:numId w:val="1"/>
            </w:numPr>
            <w:spacing w:line="168" w:lineRule="auto"/>
            <w:ind w:left="643" w:hanging="360"/>
          </w:pPr>
        </w:pPrChange>
      </w:pPr>
      <w:ins w:id="733" w:author="Rohit Mendhekar" w:date="2022-08-15T16:28:00Z">
        <w:r>
          <w:rPr>
            <w:sz w:val="28"/>
            <w:szCs w:val="28"/>
          </w:rPr>
          <w:t xml:space="preserve">Spain </w:t>
        </w:r>
      </w:ins>
      <w:ins w:id="734" w:author="Rohit Mendhekar" w:date="2022-08-15T16:39:00Z">
        <w:r w:rsidR="00F17AFC">
          <w:rPr>
            <w:sz w:val="28"/>
            <w:szCs w:val="28"/>
          </w:rPr>
          <w:t>has</w:t>
        </w:r>
      </w:ins>
      <w:ins w:id="735" w:author="Rohit Mendhekar" w:date="2022-08-15T16:28:00Z">
        <w:r>
          <w:rPr>
            <w:sz w:val="28"/>
            <w:szCs w:val="28"/>
          </w:rPr>
          <w:t xml:space="preserve"> highest number of recovered cases.</w:t>
        </w:r>
      </w:ins>
    </w:p>
    <w:p w14:paraId="03676486" w14:textId="19807598" w:rsidR="006108E5" w:rsidRDefault="00823CF9">
      <w:pPr>
        <w:pStyle w:val="ListParagraph"/>
        <w:numPr>
          <w:ilvl w:val="0"/>
          <w:numId w:val="1"/>
        </w:numPr>
        <w:spacing w:line="360" w:lineRule="auto"/>
        <w:rPr>
          <w:ins w:id="736" w:author="Rohit Mendhekar" w:date="2022-08-15T16:32:00Z"/>
          <w:sz w:val="28"/>
          <w:szCs w:val="28"/>
        </w:rPr>
        <w:pPrChange w:id="737" w:author="Rohit Mendhekar" w:date="2022-08-15T16:36:00Z">
          <w:pPr>
            <w:pStyle w:val="ListParagraph"/>
            <w:numPr>
              <w:numId w:val="1"/>
            </w:numPr>
            <w:spacing w:line="168" w:lineRule="auto"/>
            <w:ind w:left="643" w:hanging="360"/>
          </w:pPr>
        </w:pPrChange>
      </w:pPr>
      <w:ins w:id="738" w:author="Rohit Mendhekar" w:date="2022-08-15T16:32:00Z">
        <w:r>
          <w:rPr>
            <w:sz w:val="28"/>
            <w:szCs w:val="28"/>
          </w:rPr>
          <w:t xml:space="preserve">Brazil and Us </w:t>
        </w:r>
      </w:ins>
      <w:ins w:id="739" w:author="Rohit Mendhekar" w:date="2022-08-15T16:33:00Z">
        <w:r>
          <w:rPr>
            <w:sz w:val="28"/>
            <w:szCs w:val="28"/>
          </w:rPr>
          <w:t>has</w:t>
        </w:r>
      </w:ins>
      <w:ins w:id="740" w:author="Rohit Mendhekar" w:date="2022-08-15T16:32:00Z">
        <w:r>
          <w:rPr>
            <w:sz w:val="28"/>
            <w:szCs w:val="28"/>
          </w:rPr>
          <w:t xml:space="preserve"> highest number of confirmed cases.</w:t>
        </w:r>
      </w:ins>
    </w:p>
    <w:p w14:paraId="779C5C6D" w14:textId="5A81FDFF" w:rsidR="00823CF9" w:rsidRDefault="00823CF9">
      <w:pPr>
        <w:pStyle w:val="ListParagraph"/>
        <w:numPr>
          <w:ilvl w:val="0"/>
          <w:numId w:val="1"/>
        </w:numPr>
        <w:spacing w:line="360" w:lineRule="auto"/>
        <w:rPr>
          <w:ins w:id="741" w:author="Rohit Mendhekar" w:date="2022-08-15T16:33:00Z"/>
          <w:sz w:val="28"/>
          <w:szCs w:val="28"/>
        </w:rPr>
        <w:pPrChange w:id="742" w:author="Rohit Mendhekar" w:date="2022-08-15T16:36:00Z">
          <w:pPr>
            <w:pStyle w:val="ListParagraph"/>
            <w:numPr>
              <w:numId w:val="1"/>
            </w:numPr>
            <w:spacing w:line="168" w:lineRule="auto"/>
            <w:ind w:left="643" w:hanging="360"/>
          </w:pPr>
        </w:pPrChange>
      </w:pPr>
      <w:ins w:id="743" w:author="Rohit Mendhekar" w:date="2022-08-15T16:32:00Z">
        <w:r>
          <w:rPr>
            <w:sz w:val="28"/>
            <w:szCs w:val="28"/>
          </w:rPr>
          <w:t xml:space="preserve">Spain and Us </w:t>
        </w:r>
      </w:ins>
      <w:ins w:id="744" w:author="Rohit Mendhekar" w:date="2022-08-15T16:33:00Z">
        <w:r>
          <w:rPr>
            <w:sz w:val="28"/>
            <w:szCs w:val="28"/>
          </w:rPr>
          <w:t>has</w:t>
        </w:r>
      </w:ins>
      <w:ins w:id="745" w:author="Rohit Mendhekar" w:date="2022-08-15T16:32:00Z">
        <w:r>
          <w:rPr>
            <w:sz w:val="28"/>
            <w:szCs w:val="28"/>
          </w:rPr>
          <w:t xml:space="preserve"> </w:t>
        </w:r>
      </w:ins>
      <w:ins w:id="746" w:author="Rohit Mendhekar" w:date="2022-08-15T16:33:00Z">
        <w:r>
          <w:rPr>
            <w:sz w:val="28"/>
            <w:szCs w:val="28"/>
          </w:rPr>
          <w:t>highest number of deaths.</w:t>
        </w:r>
      </w:ins>
    </w:p>
    <w:p w14:paraId="6B128B23" w14:textId="65A118EA" w:rsidR="00823CF9" w:rsidRPr="00823CF9" w:rsidRDefault="00823CF9">
      <w:pPr>
        <w:pStyle w:val="ListParagraph"/>
        <w:numPr>
          <w:ilvl w:val="0"/>
          <w:numId w:val="1"/>
        </w:numPr>
        <w:spacing w:line="360" w:lineRule="auto"/>
        <w:rPr>
          <w:ins w:id="747" w:author="Rohit Mendhekar" w:date="2022-08-15T16:34:00Z"/>
          <w:sz w:val="28"/>
          <w:szCs w:val="28"/>
          <w:rPrChange w:id="748" w:author="Rohit Mendhekar" w:date="2022-08-15T16:34:00Z">
            <w:rPr>
              <w:ins w:id="749" w:author="Rohit Mendhekar" w:date="2022-08-15T16:34:00Z"/>
              <w:b/>
              <w:bCs/>
              <w:sz w:val="28"/>
              <w:szCs w:val="28"/>
            </w:rPr>
          </w:rPrChange>
        </w:rPr>
        <w:pPrChange w:id="750" w:author="Rohit Mendhekar" w:date="2022-08-15T16:36:00Z">
          <w:pPr>
            <w:pStyle w:val="ListParagraph"/>
            <w:numPr>
              <w:numId w:val="1"/>
            </w:numPr>
            <w:spacing w:line="168" w:lineRule="auto"/>
            <w:ind w:left="643" w:hanging="360"/>
          </w:pPr>
        </w:pPrChange>
      </w:pPr>
      <w:ins w:id="751" w:author="Rohit Mendhekar" w:date="2022-08-15T16:34:00Z">
        <w:r w:rsidRPr="00823CF9">
          <w:rPr>
            <w:sz w:val="28"/>
            <w:szCs w:val="28"/>
            <w:rPrChange w:id="752" w:author="Rohit Mendhekar" w:date="2022-08-15T16:34:00Z">
              <w:rPr>
                <w:b/>
                <w:bCs/>
                <w:sz w:val="28"/>
                <w:szCs w:val="28"/>
              </w:rPr>
            </w:rPrChange>
          </w:rPr>
          <w:t>Confirmed cases started to find from 3rd month of 2020, since then case kept rising.</w:t>
        </w:r>
      </w:ins>
    </w:p>
    <w:p w14:paraId="4170C124" w14:textId="77777777" w:rsidR="00823CF9" w:rsidRPr="00823CF9" w:rsidRDefault="00823CF9">
      <w:pPr>
        <w:pStyle w:val="ListParagraph"/>
        <w:numPr>
          <w:ilvl w:val="0"/>
          <w:numId w:val="1"/>
        </w:numPr>
        <w:spacing w:line="360" w:lineRule="auto"/>
        <w:rPr>
          <w:ins w:id="753" w:author="Rohit Mendhekar" w:date="2022-08-15T16:34:00Z"/>
          <w:sz w:val="28"/>
          <w:szCs w:val="28"/>
          <w:rPrChange w:id="754" w:author="Rohit Mendhekar" w:date="2022-08-15T16:34:00Z">
            <w:rPr>
              <w:ins w:id="755" w:author="Rohit Mendhekar" w:date="2022-08-15T16:34:00Z"/>
              <w:b/>
              <w:bCs/>
              <w:sz w:val="28"/>
              <w:szCs w:val="28"/>
            </w:rPr>
          </w:rPrChange>
        </w:rPr>
        <w:pPrChange w:id="756" w:author="Rohit Mendhekar" w:date="2022-08-15T16:36:00Z">
          <w:pPr>
            <w:pStyle w:val="ListParagraph"/>
            <w:numPr>
              <w:numId w:val="1"/>
            </w:numPr>
            <w:spacing w:line="168" w:lineRule="auto"/>
            <w:ind w:left="643" w:hanging="360"/>
          </w:pPr>
        </w:pPrChange>
      </w:pPr>
      <w:ins w:id="757" w:author="Rohit Mendhekar" w:date="2022-08-15T16:34:00Z">
        <w:r w:rsidRPr="00823CF9">
          <w:rPr>
            <w:sz w:val="28"/>
            <w:szCs w:val="28"/>
            <w:rPrChange w:id="758" w:author="Rohit Mendhekar" w:date="2022-08-15T16:34:00Z">
              <w:rPr>
                <w:b/>
                <w:bCs/>
                <w:sz w:val="28"/>
                <w:szCs w:val="28"/>
              </w:rPr>
            </w:rPrChange>
          </w:rPr>
          <w:t>In year 2020, highest number of confirmed cases found in 6th month: then cases started to decline but in 9th month there was sudden rise in cases.</w:t>
        </w:r>
      </w:ins>
    </w:p>
    <w:p w14:paraId="1DAE4CA2" w14:textId="3B146A99" w:rsidR="00823CF9" w:rsidRDefault="00823CF9">
      <w:pPr>
        <w:pStyle w:val="ListParagraph"/>
        <w:numPr>
          <w:ilvl w:val="0"/>
          <w:numId w:val="1"/>
        </w:numPr>
        <w:spacing w:line="360" w:lineRule="auto"/>
        <w:rPr>
          <w:ins w:id="759" w:author="Rohit Mendhekar" w:date="2022-08-15T16:34:00Z"/>
          <w:sz w:val="28"/>
          <w:szCs w:val="28"/>
        </w:rPr>
        <w:pPrChange w:id="760" w:author="Rohit Mendhekar" w:date="2022-08-15T16:36:00Z">
          <w:pPr>
            <w:pStyle w:val="ListParagraph"/>
            <w:numPr>
              <w:numId w:val="1"/>
            </w:numPr>
            <w:spacing w:line="168" w:lineRule="auto"/>
            <w:ind w:left="643" w:hanging="360"/>
          </w:pPr>
        </w:pPrChange>
      </w:pPr>
      <w:ins w:id="761" w:author="Rohit Mendhekar" w:date="2022-08-15T16:34:00Z">
        <w:r w:rsidRPr="00823CF9">
          <w:rPr>
            <w:sz w:val="28"/>
            <w:szCs w:val="28"/>
            <w:rPrChange w:id="762" w:author="Rohit Mendhekar" w:date="2022-08-15T16:34:00Z">
              <w:rPr>
                <w:b/>
                <w:bCs/>
                <w:sz w:val="28"/>
                <w:szCs w:val="28"/>
              </w:rPr>
            </w:rPrChange>
          </w:rPr>
          <w:t>After 10</w:t>
        </w:r>
        <w:r w:rsidRPr="00823CF9">
          <w:rPr>
            <w:sz w:val="28"/>
            <w:szCs w:val="28"/>
            <w:vertAlign w:val="superscript"/>
            <w:rPrChange w:id="763" w:author="Rohit Mendhekar" w:date="2022-08-15T16:34:00Z">
              <w:rPr>
                <w:b/>
                <w:bCs/>
                <w:sz w:val="28"/>
                <w:szCs w:val="28"/>
                <w:vertAlign w:val="superscript"/>
              </w:rPr>
            </w:rPrChange>
          </w:rPr>
          <w:t>th</w:t>
        </w:r>
        <w:r w:rsidRPr="00823CF9">
          <w:rPr>
            <w:sz w:val="28"/>
            <w:szCs w:val="28"/>
            <w:rPrChange w:id="764" w:author="Rohit Mendhekar" w:date="2022-08-15T16:34:00Z">
              <w:rPr>
                <w:b/>
                <w:bCs/>
                <w:sz w:val="28"/>
                <w:szCs w:val="28"/>
              </w:rPr>
            </w:rPrChange>
          </w:rPr>
          <w:t xml:space="preserve"> month there is sudden fall started in </w:t>
        </w:r>
      </w:ins>
      <w:ins w:id="765" w:author="Rohit Mendhekar" w:date="2022-08-15T17:18:00Z">
        <w:r w:rsidR="005B7F19">
          <w:rPr>
            <w:sz w:val="28"/>
            <w:szCs w:val="28"/>
          </w:rPr>
          <w:t xml:space="preserve">confirmed </w:t>
        </w:r>
      </w:ins>
      <w:ins w:id="766" w:author="Rohit Mendhekar" w:date="2022-08-15T16:34:00Z">
        <w:r w:rsidRPr="00823CF9">
          <w:rPr>
            <w:sz w:val="28"/>
            <w:szCs w:val="28"/>
            <w:rPrChange w:id="767" w:author="Rohit Mendhekar" w:date="2022-08-15T16:34:00Z">
              <w:rPr>
                <w:b/>
                <w:bCs/>
                <w:sz w:val="28"/>
                <w:szCs w:val="28"/>
              </w:rPr>
            </w:rPrChange>
          </w:rPr>
          <w:t>case</w:t>
        </w:r>
      </w:ins>
      <w:ins w:id="768" w:author="Rohit Mendhekar" w:date="2022-08-15T17:18:00Z">
        <w:r w:rsidR="005B7F19">
          <w:rPr>
            <w:sz w:val="28"/>
            <w:szCs w:val="28"/>
          </w:rPr>
          <w:t>s</w:t>
        </w:r>
      </w:ins>
      <w:ins w:id="769" w:author="Rohit Mendhekar" w:date="2022-08-15T16:34:00Z">
        <w:r w:rsidRPr="00823CF9">
          <w:rPr>
            <w:sz w:val="28"/>
            <w:szCs w:val="28"/>
            <w:rPrChange w:id="770" w:author="Rohit Mendhekar" w:date="2022-08-15T16:34:00Z">
              <w:rPr>
                <w:b/>
                <w:bCs/>
                <w:sz w:val="28"/>
                <w:szCs w:val="28"/>
              </w:rPr>
            </w:rPrChange>
          </w:rPr>
          <w:t xml:space="preserve"> according to </w:t>
        </w:r>
      </w:ins>
      <w:ins w:id="771" w:author="Rohit Mendhekar" w:date="2022-08-15T17:15:00Z">
        <w:r w:rsidR="008E7660">
          <w:rPr>
            <w:sz w:val="28"/>
            <w:szCs w:val="28"/>
          </w:rPr>
          <w:t xml:space="preserve">the </w:t>
        </w:r>
      </w:ins>
      <w:ins w:id="772" w:author="Rohit Mendhekar" w:date="2022-08-15T16:34:00Z">
        <w:r w:rsidRPr="00823CF9">
          <w:rPr>
            <w:sz w:val="28"/>
            <w:szCs w:val="28"/>
            <w:rPrChange w:id="773" w:author="Rohit Mendhekar" w:date="2022-08-15T16:34:00Z">
              <w:rPr>
                <w:b/>
                <w:bCs/>
                <w:sz w:val="28"/>
                <w:szCs w:val="28"/>
              </w:rPr>
            </w:rPrChange>
          </w:rPr>
          <w:t>data</w:t>
        </w:r>
      </w:ins>
      <w:ins w:id="774" w:author="Rohit Mendhekar" w:date="2022-08-15T17:18:00Z">
        <w:r w:rsidR="005B7F19">
          <w:rPr>
            <w:sz w:val="28"/>
            <w:szCs w:val="28"/>
          </w:rPr>
          <w:t>.</w:t>
        </w:r>
      </w:ins>
    </w:p>
    <w:p w14:paraId="76C64471" w14:textId="5F314BE2" w:rsidR="00823CF9" w:rsidRPr="00823CF9" w:rsidRDefault="00823CF9">
      <w:pPr>
        <w:pStyle w:val="ListParagraph"/>
        <w:numPr>
          <w:ilvl w:val="0"/>
          <w:numId w:val="1"/>
        </w:numPr>
        <w:spacing w:line="360" w:lineRule="auto"/>
        <w:rPr>
          <w:ins w:id="775" w:author="Rohit Mendhekar" w:date="2022-08-15T16:35:00Z"/>
          <w:sz w:val="28"/>
          <w:szCs w:val="28"/>
          <w:rPrChange w:id="776" w:author="Rohit Mendhekar" w:date="2022-08-15T16:35:00Z">
            <w:rPr>
              <w:ins w:id="777" w:author="Rohit Mendhekar" w:date="2022-08-15T16:35:00Z"/>
              <w:b/>
              <w:bCs/>
              <w:sz w:val="28"/>
              <w:szCs w:val="28"/>
            </w:rPr>
          </w:rPrChange>
        </w:rPr>
        <w:pPrChange w:id="778" w:author="Rohit Mendhekar" w:date="2022-08-15T16:36:00Z">
          <w:pPr>
            <w:pStyle w:val="ListParagraph"/>
            <w:numPr>
              <w:numId w:val="1"/>
            </w:numPr>
            <w:spacing w:line="168" w:lineRule="auto"/>
            <w:ind w:left="643" w:hanging="360"/>
          </w:pPr>
        </w:pPrChange>
      </w:pPr>
      <w:ins w:id="779" w:author="Rohit Mendhekar" w:date="2022-08-15T16:35:00Z">
        <w:r w:rsidRPr="00823CF9">
          <w:rPr>
            <w:sz w:val="28"/>
            <w:szCs w:val="28"/>
            <w:rPrChange w:id="780" w:author="Rohit Mendhekar" w:date="2022-08-15T16:35:00Z">
              <w:rPr>
                <w:b/>
                <w:bCs/>
                <w:sz w:val="28"/>
                <w:szCs w:val="28"/>
              </w:rPr>
            </w:rPrChange>
          </w:rPr>
          <w:t>from 3</w:t>
        </w:r>
        <w:r w:rsidRPr="00823CF9">
          <w:rPr>
            <w:sz w:val="28"/>
            <w:szCs w:val="28"/>
            <w:vertAlign w:val="superscript"/>
            <w:rPrChange w:id="781" w:author="Rohit Mendhekar" w:date="2022-08-15T16:35:00Z">
              <w:rPr>
                <w:b/>
                <w:bCs/>
                <w:sz w:val="28"/>
                <w:szCs w:val="28"/>
                <w:vertAlign w:val="superscript"/>
              </w:rPr>
            </w:rPrChange>
          </w:rPr>
          <w:t>rd</w:t>
        </w:r>
        <w:r w:rsidRPr="00823CF9">
          <w:rPr>
            <w:sz w:val="28"/>
            <w:szCs w:val="28"/>
            <w:rPrChange w:id="782" w:author="Rohit Mendhekar" w:date="2022-08-15T16:35:00Z">
              <w:rPr>
                <w:b/>
                <w:bCs/>
                <w:sz w:val="28"/>
                <w:szCs w:val="28"/>
              </w:rPr>
            </w:rPrChange>
          </w:rPr>
          <w:t xml:space="preserve"> month </w:t>
        </w:r>
      </w:ins>
      <w:ins w:id="783" w:author="Rohit Mendhekar" w:date="2022-08-15T17:16:00Z">
        <w:r w:rsidR="008E7660">
          <w:rPr>
            <w:sz w:val="28"/>
            <w:szCs w:val="28"/>
          </w:rPr>
          <w:t xml:space="preserve">people </w:t>
        </w:r>
      </w:ins>
      <w:ins w:id="784" w:author="Rohit Mendhekar" w:date="2022-08-15T16:35:00Z">
        <w:r w:rsidRPr="00823CF9">
          <w:rPr>
            <w:sz w:val="28"/>
            <w:szCs w:val="28"/>
            <w:rPrChange w:id="785" w:author="Rohit Mendhekar" w:date="2022-08-15T16:35:00Z">
              <w:rPr>
                <w:b/>
                <w:bCs/>
                <w:sz w:val="28"/>
                <w:szCs w:val="28"/>
              </w:rPr>
            </w:rPrChange>
          </w:rPr>
          <w:t xml:space="preserve">started </w:t>
        </w:r>
      </w:ins>
      <w:ins w:id="786" w:author="Rohit Mendhekar" w:date="2022-08-15T17:16:00Z">
        <w:r w:rsidR="008E7660">
          <w:rPr>
            <w:sz w:val="28"/>
            <w:szCs w:val="28"/>
          </w:rPr>
          <w:t xml:space="preserve">to </w:t>
        </w:r>
      </w:ins>
      <w:ins w:id="787" w:author="Rohit Mendhekar" w:date="2022-08-15T16:35:00Z">
        <w:r w:rsidRPr="00823CF9">
          <w:rPr>
            <w:sz w:val="28"/>
            <w:szCs w:val="28"/>
            <w:rPrChange w:id="788" w:author="Rohit Mendhekar" w:date="2022-08-15T16:35:00Z">
              <w:rPr>
                <w:b/>
                <w:bCs/>
                <w:sz w:val="28"/>
                <w:szCs w:val="28"/>
              </w:rPr>
            </w:rPrChange>
          </w:rPr>
          <w:t>dying. In 6</w:t>
        </w:r>
        <w:r w:rsidRPr="00823CF9">
          <w:rPr>
            <w:sz w:val="28"/>
            <w:szCs w:val="28"/>
            <w:vertAlign w:val="superscript"/>
            <w:rPrChange w:id="789" w:author="Rohit Mendhekar" w:date="2022-08-15T16:35:00Z">
              <w:rPr>
                <w:b/>
                <w:bCs/>
                <w:sz w:val="28"/>
                <w:szCs w:val="28"/>
                <w:vertAlign w:val="superscript"/>
              </w:rPr>
            </w:rPrChange>
          </w:rPr>
          <w:t>th</w:t>
        </w:r>
        <w:r w:rsidRPr="00823CF9">
          <w:rPr>
            <w:sz w:val="28"/>
            <w:szCs w:val="28"/>
            <w:rPrChange w:id="790" w:author="Rohit Mendhekar" w:date="2022-08-15T16:35:00Z">
              <w:rPr>
                <w:b/>
                <w:bCs/>
                <w:sz w:val="28"/>
                <w:szCs w:val="28"/>
              </w:rPr>
            </w:rPrChange>
          </w:rPr>
          <w:t xml:space="preserve"> month more than 800000 peoples are died and this is peak. After 6</w:t>
        </w:r>
        <w:r w:rsidRPr="00823CF9">
          <w:rPr>
            <w:sz w:val="28"/>
            <w:szCs w:val="28"/>
            <w:vertAlign w:val="superscript"/>
            <w:rPrChange w:id="791" w:author="Rohit Mendhekar" w:date="2022-08-15T16:35:00Z">
              <w:rPr>
                <w:b/>
                <w:bCs/>
                <w:sz w:val="28"/>
                <w:szCs w:val="28"/>
                <w:vertAlign w:val="superscript"/>
              </w:rPr>
            </w:rPrChange>
          </w:rPr>
          <w:t>th</w:t>
        </w:r>
        <w:r w:rsidRPr="00823CF9">
          <w:rPr>
            <w:sz w:val="28"/>
            <w:szCs w:val="28"/>
            <w:rPrChange w:id="792" w:author="Rohit Mendhekar" w:date="2022-08-15T16:35:00Z">
              <w:rPr>
                <w:b/>
                <w:bCs/>
                <w:sz w:val="28"/>
                <w:szCs w:val="28"/>
              </w:rPr>
            </w:rPrChange>
          </w:rPr>
          <w:t xml:space="preserve"> month graph felled down.</w:t>
        </w:r>
      </w:ins>
    </w:p>
    <w:p w14:paraId="0F433B9D" w14:textId="6CA49501" w:rsidR="00823CF9" w:rsidRPr="00823CF9" w:rsidRDefault="00823CF9">
      <w:pPr>
        <w:pStyle w:val="ListParagraph"/>
        <w:numPr>
          <w:ilvl w:val="0"/>
          <w:numId w:val="1"/>
        </w:numPr>
        <w:spacing w:line="360" w:lineRule="auto"/>
        <w:rPr>
          <w:ins w:id="793" w:author="Rohit Mendhekar" w:date="2022-08-15T16:35:00Z"/>
          <w:sz w:val="28"/>
          <w:szCs w:val="28"/>
          <w:rPrChange w:id="794" w:author="Rohit Mendhekar" w:date="2022-08-15T16:35:00Z">
            <w:rPr>
              <w:ins w:id="795" w:author="Rohit Mendhekar" w:date="2022-08-15T16:35:00Z"/>
              <w:b/>
              <w:bCs/>
              <w:sz w:val="28"/>
              <w:szCs w:val="28"/>
            </w:rPr>
          </w:rPrChange>
        </w:rPr>
        <w:pPrChange w:id="796" w:author="Rohit Mendhekar" w:date="2022-08-15T16:36:00Z">
          <w:pPr>
            <w:pStyle w:val="ListParagraph"/>
            <w:numPr>
              <w:numId w:val="1"/>
            </w:numPr>
            <w:spacing w:line="168" w:lineRule="auto"/>
            <w:ind w:left="643" w:hanging="360"/>
          </w:pPr>
        </w:pPrChange>
      </w:pPr>
      <w:ins w:id="797" w:author="Rohit Mendhekar" w:date="2022-08-15T16:35:00Z">
        <w:r w:rsidRPr="00823CF9">
          <w:rPr>
            <w:sz w:val="28"/>
            <w:szCs w:val="28"/>
            <w:rPrChange w:id="798" w:author="Rohit Mendhekar" w:date="2022-08-15T16:35:00Z">
              <w:rPr>
                <w:b/>
                <w:bCs/>
                <w:sz w:val="28"/>
                <w:szCs w:val="28"/>
              </w:rPr>
            </w:rPrChange>
          </w:rPr>
          <w:t xml:space="preserve">On the graph observation </w:t>
        </w:r>
      </w:ins>
      <w:ins w:id="799" w:author="Rohit Mendhekar" w:date="2022-08-15T17:17:00Z">
        <w:r w:rsidR="005B7F19">
          <w:rPr>
            <w:sz w:val="28"/>
            <w:szCs w:val="28"/>
          </w:rPr>
          <w:t xml:space="preserve">we </w:t>
        </w:r>
      </w:ins>
      <w:ins w:id="800" w:author="Rohit Mendhekar" w:date="2022-08-15T16:35:00Z">
        <w:r w:rsidRPr="00823CF9">
          <w:rPr>
            <w:sz w:val="28"/>
            <w:szCs w:val="28"/>
            <w:rPrChange w:id="801" w:author="Rohit Mendhekar" w:date="2022-08-15T16:35:00Z">
              <w:rPr>
                <w:b/>
                <w:bCs/>
                <w:sz w:val="28"/>
                <w:szCs w:val="28"/>
              </w:rPr>
            </w:rPrChange>
          </w:rPr>
          <w:t>saw that majority people recovered in 5</w:t>
        </w:r>
        <w:r w:rsidRPr="00823CF9">
          <w:rPr>
            <w:sz w:val="28"/>
            <w:szCs w:val="28"/>
            <w:vertAlign w:val="superscript"/>
            <w:rPrChange w:id="802" w:author="Rohit Mendhekar" w:date="2022-08-15T16:35:00Z">
              <w:rPr>
                <w:b/>
                <w:bCs/>
                <w:sz w:val="28"/>
                <w:szCs w:val="28"/>
                <w:vertAlign w:val="superscript"/>
              </w:rPr>
            </w:rPrChange>
          </w:rPr>
          <w:t>th</w:t>
        </w:r>
        <w:r w:rsidRPr="00823CF9">
          <w:rPr>
            <w:sz w:val="28"/>
            <w:szCs w:val="28"/>
            <w:rPrChange w:id="803" w:author="Rohit Mendhekar" w:date="2022-08-15T16:35:00Z">
              <w:rPr>
                <w:b/>
                <w:bCs/>
                <w:sz w:val="28"/>
                <w:szCs w:val="28"/>
              </w:rPr>
            </w:rPrChange>
          </w:rPr>
          <w:t xml:space="preserve"> and 6</w:t>
        </w:r>
        <w:r w:rsidRPr="00823CF9">
          <w:rPr>
            <w:sz w:val="28"/>
            <w:szCs w:val="28"/>
            <w:vertAlign w:val="superscript"/>
            <w:rPrChange w:id="804" w:author="Rohit Mendhekar" w:date="2022-08-15T16:35:00Z">
              <w:rPr>
                <w:b/>
                <w:bCs/>
                <w:sz w:val="28"/>
                <w:szCs w:val="28"/>
                <w:vertAlign w:val="superscript"/>
              </w:rPr>
            </w:rPrChange>
          </w:rPr>
          <w:t>th</w:t>
        </w:r>
        <w:r w:rsidRPr="00823CF9">
          <w:rPr>
            <w:sz w:val="28"/>
            <w:szCs w:val="28"/>
            <w:rPrChange w:id="805" w:author="Rohit Mendhekar" w:date="2022-08-15T16:35:00Z">
              <w:rPr>
                <w:b/>
                <w:bCs/>
                <w:sz w:val="28"/>
                <w:szCs w:val="28"/>
              </w:rPr>
            </w:rPrChange>
          </w:rPr>
          <w:t xml:space="preserve"> month</w:t>
        </w:r>
      </w:ins>
      <w:ins w:id="806" w:author="Rohit Mendhekar" w:date="2022-08-15T17:17:00Z">
        <w:r w:rsidR="005B7F19">
          <w:rPr>
            <w:sz w:val="28"/>
            <w:szCs w:val="28"/>
          </w:rPr>
          <w:t xml:space="preserve"> of</w:t>
        </w:r>
      </w:ins>
      <w:ins w:id="807" w:author="Rohit Mendhekar" w:date="2022-08-15T16:35:00Z">
        <w:r w:rsidRPr="00823CF9">
          <w:rPr>
            <w:sz w:val="28"/>
            <w:szCs w:val="28"/>
            <w:rPrChange w:id="808" w:author="Rohit Mendhekar" w:date="2022-08-15T16:35:00Z">
              <w:rPr>
                <w:b/>
                <w:bCs/>
                <w:sz w:val="28"/>
                <w:szCs w:val="28"/>
              </w:rPr>
            </w:rPrChange>
          </w:rPr>
          <w:t xml:space="preserve"> 2020 </w:t>
        </w:r>
      </w:ins>
    </w:p>
    <w:p w14:paraId="772FC253" w14:textId="77777777" w:rsidR="00823CF9" w:rsidRPr="00823CF9" w:rsidRDefault="00823CF9">
      <w:pPr>
        <w:spacing w:line="360" w:lineRule="auto"/>
        <w:ind w:left="283"/>
        <w:rPr>
          <w:ins w:id="809" w:author="Rohit Mendhekar" w:date="2022-08-15T16:34:00Z"/>
          <w:sz w:val="28"/>
          <w:szCs w:val="28"/>
          <w:rPrChange w:id="810" w:author="Rohit Mendhekar" w:date="2022-08-15T16:35:00Z">
            <w:rPr>
              <w:ins w:id="811" w:author="Rohit Mendhekar" w:date="2022-08-15T16:34:00Z"/>
              <w:b/>
              <w:bCs/>
              <w:sz w:val="28"/>
              <w:szCs w:val="28"/>
            </w:rPr>
          </w:rPrChange>
        </w:rPr>
        <w:pPrChange w:id="812" w:author="Rohit Mendhekar" w:date="2022-08-15T16:36:00Z">
          <w:pPr>
            <w:pStyle w:val="ListParagraph"/>
            <w:numPr>
              <w:numId w:val="1"/>
            </w:numPr>
            <w:spacing w:line="168" w:lineRule="auto"/>
            <w:ind w:left="643" w:hanging="360"/>
          </w:pPr>
        </w:pPrChange>
      </w:pPr>
    </w:p>
    <w:p w14:paraId="47F9FB46" w14:textId="01E7D11E" w:rsidR="00823CF9" w:rsidRDefault="00823CF9">
      <w:pPr>
        <w:spacing w:line="360" w:lineRule="auto"/>
        <w:ind w:left="360"/>
        <w:rPr>
          <w:ins w:id="813" w:author="Rohit Mendhekar" w:date="2022-08-15T16:33:00Z"/>
          <w:sz w:val="28"/>
          <w:szCs w:val="28"/>
        </w:rPr>
        <w:pPrChange w:id="814" w:author="Rohit Mendhekar" w:date="2022-08-15T16:36:00Z">
          <w:pPr>
            <w:spacing w:line="168" w:lineRule="auto"/>
            <w:ind w:left="360"/>
          </w:pPr>
        </w:pPrChange>
      </w:pPr>
    </w:p>
    <w:p w14:paraId="354E1A48" w14:textId="77777777" w:rsidR="00823CF9" w:rsidRPr="00823CF9" w:rsidRDefault="00823CF9">
      <w:pPr>
        <w:spacing w:line="168" w:lineRule="auto"/>
        <w:ind w:left="360"/>
        <w:rPr>
          <w:sz w:val="28"/>
          <w:szCs w:val="28"/>
          <w:rPrChange w:id="815" w:author="Rohit Mendhekar" w:date="2022-08-15T16:33:00Z">
            <w:rPr/>
          </w:rPrChange>
        </w:rPr>
        <w:pPrChange w:id="816" w:author="Rohit Mendhekar" w:date="2022-08-15T16:33:00Z">
          <w:pPr>
            <w:spacing w:line="168" w:lineRule="auto"/>
          </w:pPr>
        </w:pPrChange>
      </w:pPr>
    </w:p>
    <w:sectPr w:rsidR="00823CF9" w:rsidRPr="0082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75C0"/>
    <w:multiLevelType w:val="hybridMultilevel"/>
    <w:tmpl w:val="A8A8E5DA"/>
    <w:lvl w:ilvl="0" w:tplc="8FF6534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2607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hit Mendhekar">
    <w15:presenceInfo w15:providerId="Windows Live" w15:userId="bec6ebcc5c8742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DC"/>
    <w:rsid w:val="00014CF3"/>
    <w:rsid w:val="000A6015"/>
    <w:rsid w:val="00103B15"/>
    <w:rsid w:val="00164B8E"/>
    <w:rsid w:val="00186E89"/>
    <w:rsid w:val="001B6762"/>
    <w:rsid w:val="00254E7B"/>
    <w:rsid w:val="00313B96"/>
    <w:rsid w:val="00361823"/>
    <w:rsid w:val="00375E4A"/>
    <w:rsid w:val="00472278"/>
    <w:rsid w:val="005B7F19"/>
    <w:rsid w:val="00610189"/>
    <w:rsid w:val="006108E5"/>
    <w:rsid w:val="006D6DE1"/>
    <w:rsid w:val="007425E2"/>
    <w:rsid w:val="00823CF9"/>
    <w:rsid w:val="008E7660"/>
    <w:rsid w:val="00A0646A"/>
    <w:rsid w:val="00AA4B5E"/>
    <w:rsid w:val="00B16C68"/>
    <w:rsid w:val="00B9107A"/>
    <w:rsid w:val="00BC6CBC"/>
    <w:rsid w:val="00C248CC"/>
    <w:rsid w:val="00C40566"/>
    <w:rsid w:val="00CC51A0"/>
    <w:rsid w:val="00D50C34"/>
    <w:rsid w:val="00D875F9"/>
    <w:rsid w:val="00E0769E"/>
    <w:rsid w:val="00E31D86"/>
    <w:rsid w:val="00F17AFC"/>
    <w:rsid w:val="00FC1804"/>
    <w:rsid w:val="00FD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A932"/>
  <w15:chartTrackingRefBased/>
  <w15:docId w15:val="{517CCF45-DE56-47BB-957F-556F2A9D0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875F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6182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10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AA84C-44DB-4D67-BC3F-FE99AD3E8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13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Mendhekar</dc:creator>
  <cp:keywords/>
  <dc:description/>
  <cp:lastModifiedBy>Rohit Mendhekar</cp:lastModifiedBy>
  <cp:revision>10</cp:revision>
  <dcterms:created xsi:type="dcterms:W3CDTF">2022-08-14T06:39:00Z</dcterms:created>
  <dcterms:modified xsi:type="dcterms:W3CDTF">2022-08-15T11:59:00Z</dcterms:modified>
</cp:coreProperties>
</file>